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61A9" w:rsidRPr="007C1FE5" w:rsidRDefault="000C61A9" w:rsidP="00CF5DDB">
      <w:pPr>
        <w:pStyle w:val="BodyText"/>
      </w:pPr>
      <w:bookmarkStart w:id="0" w:name="_GoBack"/>
      <w:bookmarkEnd w:id="0"/>
    </w:p>
    <w:p w:rsidR="00743926" w:rsidRPr="007C1FE5" w:rsidRDefault="00743926" w:rsidP="00CF5DDB">
      <w:pPr>
        <w:pStyle w:val="BodyText"/>
      </w:pPr>
      <w:r w:rsidRPr="007C1FE5">
        <w:pict>
          <v:shape id="_x0000_i1025" type="#_x0000_t75" style="width:415.1pt;height:122.1pt" filled="t">
            <v:fill color2="black" type="frame"/>
            <v:imagedata r:id="rId7" o:title=""/>
          </v:shape>
        </w:pict>
      </w:r>
    </w:p>
    <w:p w:rsidR="000C61A9" w:rsidRPr="007C1FE5" w:rsidRDefault="000C61A9" w:rsidP="00CF5DDB">
      <w:pPr>
        <w:pStyle w:val="BodyText"/>
      </w:pPr>
    </w:p>
    <w:p w:rsidR="000C61A9" w:rsidRPr="007C1FE5" w:rsidRDefault="000C61A9" w:rsidP="00CF5DDB">
      <w:pPr>
        <w:pStyle w:val="BodyText"/>
      </w:pPr>
    </w:p>
    <w:p w:rsidR="00AF2EFC" w:rsidRPr="007C1FE5" w:rsidRDefault="00AF2EFC" w:rsidP="00CF5DDB">
      <w:pPr>
        <w:pStyle w:val="FrontmatterTitle"/>
      </w:pPr>
      <w:r w:rsidRPr="007C1FE5">
        <w:t xml:space="preserve">National Earth Observation Group </w:t>
      </w:r>
    </w:p>
    <w:p w:rsidR="00AF2EFC" w:rsidRPr="007C1FE5" w:rsidRDefault="00E55564" w:rsidP="00CF5DDB">
      <w:pPr>
        <w:pStyle w:val="FrontmatterSubtitle"/>
      </w:pPr>
      <w:r>
        <w:t>NBAR Ancillary Data Download Scripts</w:t>
      </w:r>
      <w:r w:rsidR="00793695">
        <w:t xml:space="preserve"> – Release Notes</w:t>
      </w:r>
      <w:r w:rsidR="005E64BB" w:rsidRPr="007C1FE5">
        <w:br/>
      </w:r>
      <w:r w:rsidR="00C63DF9">
        <w:t xml:space="preserve">Release </w:t>
      </w:r>
      <w:fldSimple w:instr=" DOCPROPERTY  PMA_VERSION_SHORT_NEW  \* MERGEFORMAT ">
        <w:r w:rsidR="0080250B">
          <w:t>1.</w:t>
        </w:r>
        <w:r>
          <w:t>0</w:t>
        </w:r>
      </w:fldSimple>
      <w:r w:rsidR="007266A6">
        <w:t xml:space="preserve"> (</w:t>
      </w:r>
      <w:r w:rsidR="008B244A">
        <w:t>15</w:t>
      </w:r>
      <w:r>
        <w:t xml:space="preserve"> Ma</w:t>
      </w:r>
      <w:r w:rsidR="00057D5D">
        <w:t xml:space="preserve">y </w:t>
      </w:r>
      <w:r>
        <w:t>2012</w:t>
      </w:r>
      <w:r w:rsidR="00793695">
        <w:t>)</w:t>
      </w:r>
    </w:p>
    <w:p w:rsidR="000C61A9" w:rsidRPr="007C1FE5" w:rsidRDefault="000C61A9" w:rsidP="00CF5DDB">
      <w:pPr>
        <w:pStyle w:val="BodyText"/>
      </w:pPr>
    </w:p>
    <w:p w:rsidR="000C61A9" w:rsidRDefault="000C61A9" w:rsidP="00CF5DDB">
      <w:pPr>
        <w:pStyle w:val="BodyText"/>
      </w:pPr>
    </w:p>
    <w:p w:rsidR="00E55564" w:rsidRDefault="00E55564" w:rsidP="00CF5DDB">
      <w:pPr>
        <w:pStyle w:val="BodyText"/>
      </w:pPr>
    </w:p>
    <w:p w:rsidR="00E55564" w:rsidRDefault="00E55564" w:rsidP="00CF5DDB">
      <w:pPr>
        <w:pStyle w:val="BodyText"/>
      </w:pPr>
    </w:p>
    <w:p w:rsidR="00E55564" w:rsidRDefault="00E55564" w:rsidP="00CF5DDB">
      <w:pPr>
        <w:pStyle w:val="BodyText"/>
      </w:pPr>
    </w:p>
    <w:p w:rsidR="00E55564" w:rsidRDefault="00E55564" w:rsidP="00CF5DDB">
      <w:pPr>
        <w:pStyle w:val="BodyText"/>
      </w:pPr>
    </w:p>
    <w:p w:rsidR="00E55564" w:rsidRDefault="00E55564" w:rsidP="00CF5DDB">
      <w:pPr>
        <w:pStyle w:val="BodyText"/>
      </w:pPr>
    </w:p>
    <w:p w:rsidR="00E55564" w:rsidRDefault="00E55564" w:rsidP="00CF5DDB">
      <w:pPr>
        <w:pStyle w:val="BodyText"/>
      </w:pPr>
    </w:p>
    <w:p w:rsidR="00E55564" w:rsidRDefault="00E55564" w:rsidP="00CF5DDB">
      <w:pPr>
        <w:pStyle w:val="BodyText"/>
      </w:pPr>
    </w:p>
    <w:p w:rsidR="00E55564" w:rsidRDefault="00E55564" w:rsidP="00CF5DDB">
      <w:pPr>
        <w:pStyle w:val="BodyText"/>
      </w:pPr>
    </w:p>
    <w:p w:rsidR="00E55564" w:rsidRDefault="00E55564" w:rsidP="00CF5DDB">
      <w:pPr>
        <w:pStyle w:val="BodyText"/>
      </w:pPr>
    </w:p>
    <w:p w:rsidR="00E55564" w:rsidRDefault="00E55564" w:rsidP="00CF5DDB">
      <w:pPr>
        <w:pStyle w:val="BodyText"/>
      </w:pPr>
    </w:p>
    <w:p w:rsidR="00E55564" w:rsidRDefault="00E55564" w:rsidP="00CF5DDB">
      <w:pPr>
        <w:pStyle w:val="BodyText"/>
      </w:pPr>
    </w:p>
    <w:p w:rsidR="00E55564" w:rsidRPr="007C1FE5" w:rsidRDefault="00E55564" w:rsidP="00CF5DDB">
      <w:pPr>
        <w:pStyle w:val="BodyText"/>
      </w:pPr>
    </w:p>
    <w:p w:rsidR="000C61A9" w:rsidRPr="007C1FE5" w:rsidRDefault="000C61A9" w:rsidP="00CF5DDB">
      <w:pPr>
        <w:pStyle w:val="BodyText"/>
      </w:pPr>
    </w:p>
    <w:p w:rsidR="000C61A9" w:rsidRPr="007C1FE5" w:rsidRDefault="000C61A9" w:rsidP="00CF5DDB">
      <w:pPr>
        <w:pStyle w:val="BodyText"/>
      </w:pPr>
    </w:p>
    <w:p w:rsidR="000C61A9" w:rsidRPr="007C1FE5" w:rsidRDefault="000C61A9" w:rsidP="00CF5DDB">
      <w:pPr>
        <w:pStyle w:val="BodyText"/>
      </w:pPr>
    </w:p>
    <w:tbl>
      <w:tblPr>
        <w:tblW w:w="4680" w:type="dxa"/>
        <w:tblInd w:w="4788" w:type="dxa"/>
        <w:tblLayout w:type="fixed"/>
        <w:tblLook w:val="01E0" w:firstRow="1" w:lastRow="1" w:firstColumn="1" w:lastColumn="1" w:noHBand="0" w:noVBand="0"/>
      </w:tblPr>
      <w:tblGrid>
        <w:gridCol w:w="2160"/>
        <w:gridCol w:w="2520"/>
      </w:tblGrid>
      <w:tr w:rsidR="00E55564" w:rsidRPr="00C948DE">
        <w:tblPrEx>
          <w:tblCellMar>
            <w:top w:w="0" w:type="dxa"/>
            <w:bottom w:w="0" w:type="dxa"/>
          </w:tblCellMar>
        </w:tblPrEx>
        <w:tc>
          <w:tcPr>
            <w:tcW w:w="2160" w:type="dxa"/>
          </w:tcPr>
          <w:p w:rsidR="00E55564" w:rsidRPr="00C948DE" w:rsidRDefault="00E55564" w:rsidP="00D4534A">
            <w:pPr>
              <w:spacing w:line="360" w:lineRule="auto"/>
            </w:pPr>
            <w:r>
              <w:t>Author</w:t>
            </w:r>
          </w:p>
        </w:tc>
        <w:tc>
          <w:tcPr>
            <w:tcW w:w="2520" w:type="dxa"/>
          </w:tcPr>
          <w:p w:rsidR="00E55564" w:rsidRPr="00C948DE" w:rsidRDefault="00E55564" w:rsidP="00D4534A">
            <w:pPr>
              <w:spacing w:line="360" w:lineRule="auto"/>
            </w:pPr>
            <w:r>
              <w:t>David Holland</w:t>
            </w:r>
          </w:p>
        </w:tc>
      </w:tr>
      <w:tr w:rsidR="00E55564" w:rsidRPr="00C948DE">
        <w:tblPrEx>
          <w:tblCellMar>
            <w:top w:w="0" w:type="dxa"/>
            <w:bottom w:w="0" w:type="dxa"/>
          </w:tblCellMar>
        </w:tblPrEx>
        <w:tc>
          <w:tcPr>
            <w:tcW w:w="2160" w:type="dxa"/>
          </w:tcPr>
          <w:p w:rsidR="00E55564" w:rsidRPr="00C948DE" w:rsidRDefault="00E55564" w:rsidP="00D4534A">
            <w:pPr>
              <w:spacing w:line="360" w:lineRule="auto"/>
            </w:pPr>
            <w:r>
              <w:t>Contributed &amp; Reviewed By</w:t>
            </w:r>
          </w:p>
        </w:tc>
        <w:tc>
          <w:tcPr>
            <w:tcW w:w="2520" w:type="dxa"/>
          </w:tcPr>
          <w:p w:rsidR="00E55564" w:rsidRDefault="00E55564" w:rsidP="00D4534A">
            <w:pPr>
              <w:spacing w:line="360" w:lineRule="auto"/>
            </w:pPr>
            <w:r>
              <w:t>Fei Zhang</w:t>
            </w:r>
          </w:p>
          <w:p w:rsidR="00E55564" w:rsidRPr="00C948DE" w:rsidRDefault="00E55564" w:rsidP="00D4534A">
            <w:pPr>
              <w:spacing w:line="360" w:lineRule="auto"/>
            </w:pPr>
            <w:r>
              <w:t>Paul Gardner</w:t>
            </w:r>
          </w:p>
        </w:tc>
      </w:tr>
      <w:tr w:rsidR="00E55564" w:rsidRPr="00C948DE">
        <w:tblPrEx>
          <w:tblCellMar>
            <w:top w:w="0" w:type="dxa"/>
            <w:bottom w:w="0" w:type="dxa"/>
          </w:tblCellMar>
        </w:tblPrEx>
        <w:tc>
          <w:tcPr>
            <w:tcW w:w="2160" w:type="dxa"/>
          </w:tcPr>
          <w:p w:rsidR="00E55564" w:rsidRPr="00C948DE" w:rsidRDefault="00E55564" w:rsidP="00D4534A">
            <w:pPr>
              <w:spacing w:line="360" w:lineRule="auto"/>
            </w:pPr>
            <w:r>
              <w:t>Document Version</w:t>
            </w:r>
          </w:p>
        </w:tc>
        <w:tc>
          <w:tcPr>
            <w:tcW w:w="2520" w:type="dxa"/>
          </w:tcPr>
          <w:p w:rsidR="00E55564" w:rsidRPr="00C948DE" w:rsidRDefault="00E55564" w:rsidP="00D4534A">
            <w:pPr>
              <w:spacing w:line="360" w:lineRule="auto"/>
            </w:pPr>
            <w:r>
              <w:t>1.0</w:t>
            </w:r>
          </w:p>
        </w:tc>
      </w:tr>
      <w:tr w:rsidR="00E55564" w:rsidRPr="00C948DE">
        <w:tblPrEx>
          <w:tblCellMar>
            <w:top w:w="0" w:type="dxa"/>
            <w:bottom w:w="0" w:type="dxa"/>
          </w:tblCellMar>
        </w:tblPrEx>
        <w:tc>
          <w:tcPr>
            <w:tcW w:w="2160" w:type="dxa"/>
          </w:tcPr>
          <w:p w:rsidR="00E55564" w:rsidRPr="00C948DE" w:rsidRDefault="00E55564" w:rsidP="00D4534A">
            <w:pPr>
              <w:spacing w:line="360" w:lineRule="auto"/>
            </w:pPr>
            <w:r w:rsidRPr="00C948DE">
              <w:t>Date Saved:</w:t>
            </w:r>
          </w:p>
        </w:tc>
        <w:tc>
          <w:tcPr>
            <w:tcW w:w="2520" w:type="dxa"/>
          </w:tcPr>
          <w:p w:rsidR="00E55564" w:rsidRPr="00C948DE" w:rsidRDefault="00E55564" w:rsidP="00D4534A">
            <w:pPr>
              <w:spacing w:line="360" w:lineRule="auto"/>
            </w:pPr>
            <w:r w:rsidRPr="00C948DE">
              <w:fldChar w:fldCharType="begin"/>
            </w:r>
            <w:r w:rsidRPr="00C948DE">
              <w:instrText xml:space="preserve"> SAVEDATE  \@ "d MMMM yyyy"  \* MERGEFORMAT </w:instrText>
            </w:r>
            <w:r w:rsidRPr="00C948DE">
              <w:fldChar w:fldCharType="separate"/>
            </w:r>
            <w:ins w:id="1" w:author="Geoscience Australia" w:date="2013-05-30T12:53:00Z">
              <w:r w:rsidR="002835E0">
                <w:rPr>
                  <w:noProof/>
                </w:rPr>
                <w:t>11 May 2012</w:t>
              </w:r>
            </w:ins>
            <w:del w:id="2" w:author="Geoscience Australia" w:date="2013-05-30T12:53:00Z">
              <w:r w:rsidR="008B244A" w:rsidDel="002835E0">
                <w:rPr>
                  <w:noProof/>
                </w:rPr>
                <w:delText>10 May 2012</w:delText>
              </w:r>
            </w:del>
            <w:r w:rsidRPr="00C948DE">
              <w:fldChar w:fldCharType="end"/>
            </w:r>
          </w:p>
        </w:tc>
      </w:tr>
      <w:tr w:rsidR="00E55564" w:rsidRPr="00C948DE">
        <w:tblPrEx>
          <w:tblCellMar>
            <w:top w:w="0" w:type="dxa"/>
            <w:bottom w:w="0" w:type="dxa"/>
          </w:tblCellMar>
        </w:tblPrEx>
        <w:tc>
          <w:tcPr>
            <w:tcW w:w="2160" w:type="dxa"/>
          </w:tcPr>
          <w:p w:rsidR="00E55564" w:rsidRPr="00C948DE" w:rsidRDefault="00E55564" w:rsidP="00D4534A">
            <w:pPr>
              <w:spacing w:line="360" w:lineRule="auto"/>
            </w:pPr>
            <w:r w:rsidRPr="00C948DE">
              <w:t>TRIM Number:</w:t>
            </w:r>
          </w:p>
        </w:tc>
        <w:tc>
          <w:tcPr>
            <w:tcW w:w="2520" w:type="dxa"/>
          </w:tcPr>
          <w:p w:rsidR="00E55564" w:rsidRPr="00C948DE" w:rsidRDefault="00E55564" w:rsidP="00D4534A">
            <w:pPr>
              <w:spacing w:line="360" w:lineRule="auto"/>
            </w:pPr>
            <w:r>
              <w:t>D2012-</w:t>
            </w:r>
            <w:r w:rsidR="00057D5D">
              <w:t>8</w:t>
            </w:r>
            <w:r w:rsidR="008B244A">
              <w:t>6155</w:t>
            </w:r>
          </w:p>
        </w:tc>
      </w:tr>
    </w:tbl>
    <w:p w:rsidR="000C61A9" w:rsidRPr="007C1FE5" w:rsidRDefault="000C61A9" w:rsidP="00CF5DDB">
      <w:pPr>
        <w:pStyle w:val="BodyText"/>
      </w:pPr>
    </w:p>
    <w:p w:rsidR="000C61A9" w:rsidRPr="007C1FE5" w:rsidRDefault="000C61A9" w:rsidP="00CF5DDB">
      <w:pPr>
        <w:pStyle w:val="BodyText"/>
      </w:pPr>
    </w:p>
    <w:p w:rsidR="000C61A9" w:rsidRPr="00CF5DDB" w:rsidRDefault="000C61A9" w:rsidP="00CF5DDB">
      <w:bookmarkStart w:id="3" w:name="_Toc67737636"/>
      <w:bookmarkStart w:id="4" w:name="_Toc86135539"/>
      <w:r w:rsidRPr="00CF5DDB">
        <w:br w:type="page"/>
      </w:r>
      <w:bookmarkStart w:id="5" w:name="_Toc127932942"/>
      <w:bookmarkEnd w:id="4"/>
    </w:p>
    <w:bookmarkEnd w:id="5"/>
    <w:p w:rsidR="000C61A9" w:rsidRPr="00CF5DDB" w:rsidRDefault="000C61A9" w:rsidP="002A543B">
      <w:pPr>
        <w:pStyle w:val="FrontmatterContentsTitle"/>
      </w:pPr>
      <w:r w:rsidRPr="00CF5DDB">
        <w:t>CONTENTS</w:t>
      </w:r>
    </w:p>
    <w:p w:rsidR="00660B1C" w:rsidRDefault="000C61A9">
      <w:pPr>
        <w:pStyle w:val="TOC1"/>
        <w:tabs>
          <w:tab w:val="left" w:pos="480"/>
          <w:tab w:val="right" w:leader="dot" w:pos="9061"/>
        </w:tabs>
        <w:rPr>
          <w:rFonts w:ascii="Times New Roman" w:hAnsi="Times New Roman"/>
          <w:b w:val="0"/>
          <w:noProof/>
          <w:szCs w:val="24"/>
        </w:rPr>
      </w:pPr>
      <w:r w:rsidRPr="007C1FE5">
        <w:rPr>
          <w:rFonts w:cs="Arial"/>
          <w:b w:val="0"/>
          <w:sz w:val="18"/>
        </w:rPr>
        <w:fldChar w:fldCharType="begin"/>
      </w:r>
      <w:r w:rsidRPr="007C1FE5">
        <w:rPr>
          <w:rFonts w:cs="Arial"/>
          <w:b w:val="0"/>
          <w:sz w:val="18"/>
        </w:rPr>
        <w:instrText xml:space="preserve"> TOC \o "1-2" </w:instrText>
      </w:r>
      <w:r w:rsidRPr="007C1FE5">
        <w:rPr>
          <w:rFonts w:cs="Arial"/>
          <w:b w:val="0"/>
          <w:sz w:val="18"/>
        </w:rPr>
        <w:fldChar w:fldCharType="separate"/>
      </w:r>
      <w:r w:rsidR="00660B1C">
        <w:rPr>
          <w:noProof/>
        </w:rPr>
        <w:t>1</w:t>
      </w:r>
      <w:r w:rsidR="00660B1C">
        <w:rPr>
          <w:rFonts w:ascii="Times New Roman" w:hAnsi="Times New Roman"/>
          <w:b w:val="0"/>
          <w:noProof/>
          <w:szCs w:val="24"/>
        </w:rPr>
        <w:tab/>
      </w:r>
      <w:r w:rsidR="00660B1C">
        <w:rPr>
          <w:noProof/>
        </w:rPr>
        <w:t>Introduction</w:t>
      </w:r>
      <w:r w:rsidR="00660B1C">
        <w:rPr>
          <w:noProof/>
        </w:rPr>
        <w:tab/>
      </w:r>
      <w:r w:rsidR="00660B1C">
        <w:rPr>
          <w:noProof/>
        </w:rPr>
        <w:fldChar w:fldCharType="begin"/>
      </w:r>
      <w:r w:rsidR="00660B1C">
        <w:rPr>
          <w:noProof/>
        </w:rPr>
        <w:instrText xml:space="preserve"> PAGEREF _Toc320514342 \h </w:instrText>
      </w:r>
      <w:r w:rsidR="00E03BE6">
        <w:rPr>
          <w:noProof/>
        </w:rPr>
      </w:r>
      <w:r w:rsidR="00660B1C">
        <w:rPr>
          <w:noProof/>
        </w:rPr>
        <w:fldChar w:fldCharType="separate"/>
      </w:r>
      <w:r w:rsidR="00660B1C">
        <w:rPr>
          <w:noProof/>
        </w:rPr>
        <w:t>3</w:t>
      </w:r>
      <w:r w:rsidR="00660B1C">
        <w:rPr>
          <w:noProof/>
        </w:rPr>
        <w:fldChar w:fldCharType="end"/>
      </w:r>
    </w:p>
    <w:p w:rsidR="00660B1C" w:rsidRDefault="00660B1C">
      <w:pPr>
        <w:pStyle w:val="TOC2"/>
        <w:tabs>
          <w:tab w:val="left" w:pos="720"/>
        </w:tabs>
        <w:rPr>
          <w:rFonts w:ascii="Times New Roman" w:hAnsi="Times New Roman"/>
          <w:noProof/>
          <w:sz w:val="24"/>
          <w:szCs w:val="24"/>
        </w:rPr>
      </w:pPr>
      <w:r>
        <w:rPr>
          <w:noProof/>
        </w:rPr>
        <w:t>1.1</w:t>
      </w:r>
      <w:r>
        <w:rPr>
          <w:rFonts w:ascii="Times New Roman" w:hAnsi="Times New Roman"/>
          <w:noProof/>
          <w:sz w:val="24"/>
          <w:szCs w:val="24"/>
        </w:rPr>
        <w:tab/>
      </w:r>
      <w:r>
        <w:rPr>
          <w:noProof/>
        </w:rPr>
        <w:t>Purpose of this Document</w:t>
      </w:r>
      <w:r>
        <w:rPr>
          <w:noProof/>
        </w:rPr>
        <w:tab/>
      </w:r>
      <w:r>
        <w:rPr>
          <w:noProof/>
        </w:rPr>
        <w:fldChar w:fldCharType="begin"/>
      </w:r>
      <w:r>
        <w:rPr>
          <w:noProof/>
        </w:rPr>
        <w:instrText xml:space="preserve"> PAGEREF _Toc320514343 \h </w:instrText>
      </w:r>
      <w:r w:rsidR="00E03BE6">
        <w:rPr>
          <w:noProof/>
        </w:rPr>
      </w:r>
      <w:r>
        <w:rPr>
          <w:noProof/>
        </w:rPr>
        <w:fldChar w:fldCharType="separate"/>
      </w:r>
      <w:r>
        <w:rPr>
          <w:noProof/>
        </w:rPr>
        <w:t>3</w:t>
      </w:r>
      <w:r>
        <w:rPr>
          <w:noProof/>
        </w:rPr>
        <w:fldChar w:fldCharType="end"/>
      </w:r>
    </w:p>
    <w:p w:rsidR="00660B1C" w:rsidRDefault="00660B1C">
      <w:pPr>
        <w:pStyle w:val="TOC2"/>
        <w:tabs>
          <w:tab w:val="left" w:pos="720"/>
        </w:tabs>
        <w:rPr>
          <w:rFonts w:ascii="Times New Roman" w:hAnsi="Times New Roman"/>
          <w:noProof/>
          <w:sz w:val="24"/>
          <w:szCs w:val="24"/>
        </w:rPr>
      </w:pPr>
      <w:r>
        <w:rPr>
          <w:noProof/>
        </w:rPr>
        <w:t>1.2</w:t>
      </w:r>
      <w:r>
        <w:rPr>
          <w:rFonts w:ascii="Times New Roman" w:hAnsi="Times New Roman"/>
          <w:noProof/>
          <w:sz w:val="24"/>
          <w:szCs w:val="24"/>
        </w:rPr>
        <w:tab/>
      </w:r>
      <w:r>
        <w:rPr>
          <w:noProof/>
        </w:rPr>
        <w:t>Scope of this Document</w:t>
      </w:r>
      <w:r>
        <w:rPr>
          <w:noProof/>
        </w:rPr>
        <w:tab/>
      </w:r>
      <w:r>
        <w:rPr>
          <w:noProof/>
        </w:rPr>
        <w:fldChar w:fldCharType="begin"/>
      </w:r>
      <w:r>
        <w:rPr>
          <w:noProof/>
        </w:rPr>
        <w:instrText xml:space="preserve"> PAGEREF _Toc320514344 \h </w:instrText>
      </w:r>
      <w:r w:rsidR="00E03BE6">
        <w:rPr>
          <w:noProof/>
        </w:rPr>
      </w:r>
      <w:r>
        <w:rPr>
          <w:noProof/>
        </w:rPr>
        <w:fldChar w:fldCharType="separate"/>
      </w:r>
      <w:r>
        <w:rPr>
          <w:noProof/>
        </w:rPr>
        <w:t>3</w:t>
      </w:r>
      <w:r>
        <w:rPr>
          <w:noProof/>
        </w:rPr>
        <w:fldChar w:fldCharType="end"/>
      </w:r>
    </w:p>
    <w:p w:rsidR="00660B1C" w:rsidRDefault="00660B1C">
      <w:pPr>
        <w:pStyle w:val="TOC2"/>
        <w:tabs>
          <w:tab w:val="left" w:pos="720"/>
        </w:tabs>
        <w:rPr>
          <w:rFonts w:ascii="Times New Roman" w:hAnsi="Times New Roman"/>
          <w:noProof/>
          <w:sz w:val="24"/>
          <w:szCs w:val="24"/>
        </w:rPr>
      </w:pPr>
      <w:r>
        <w:rPr>
          <w:noProof/>
        </w:rPr>
        <w:t>1.3</w:t>
      </w:r>
      <w:r>
        <w:rPr>
          <w:rFonts w:ascii="Times New Roman" w:hAnsi="Times New Roman"/>
          <w:noProof/>
          <w:sz w:val="24"/>
          <w:szCs w:val="24"/>
        </w:rPr>
        <w:tab/>
      </w:r>
      <w:r>
        <w:rPr>
          <w:noProof/>
        </w:rPr>
        <w:t>References</w:t>
      </w:r>
      <w:r>
        <w:rPr>
          <w:noProof/>
        </w:rPr>
        <w:tab/>
      </w:r>
      <w:r>
        <w:rPr>
          <w:noProof/>
        </w:rPr>
        <w:fldChar w:fldCharType="begin"/>
      </w:r>
      <w:r>
        <w:rPr>
          <w:noProof/>
        </w:rPr>
        <w:instrText xml:space="preserve"> PAGEREF _Toc320514345 \h </w:instrText>
      </w:r>
      <w:r w:rsidR="00E03BE6">
        <w:rPr>
          <w:noProof/>
        </w:rPr>
      </w:r>
      <w:r>
        <w:rPr>
          <w:noProof/>
        </w:rPr>
        <w:fldChar w:fldCharType="separate"/>
      </w:r>
      <w:r>
        <w:rPr>
          <w:noProof/>
        </w:rPr>
        <w:t>3</w:t>
      </w:r>
      <w:r>
        <w:rPr>
          <w:noProof/>
        </w:rPr>
        <w:fldChar w:fldCharType="end"/>
      </w:r>
    </w:p>
    <w:p w:rsidR="00660B1C" w:rsidRDefault="00660B1C">
      <w:pPr>
        <w:pStyle w:val="TOC1"/>
        <w:tabs>
          <w:tab w:val="left" w:pos="480"/>
          <w:tab w:val="right" w:leader="dot" w:pos="9061"/>
        </w:tabs>
        <w:rPr>
          <w:rFonts w:ascii="Times New Roman" w:hAnsi="Times New Roman"/>
          <w:b w:val="0"/>
          <w:noProof/>
          <w:szCs w:val="24"/>
        </w:rPr>
      </w:pPr>
      <w:r>
        <w:rPr>
          <w:noProof/>
        </w:rPr>
        <w:t>2</w:t>
      </w:r>
      <w:r>
        <w:rPr>
          <w:rFonts w:ascii="Times New Roman" w:hAnsi="Times New Roman"/>
          <w:b w:val="0"/>
          <w:noProof/>
          <w:szCs w:val="24"/>
        </w:rPr>
        <w:tab/>
      </w:r>
      <w:r>
        <w:rPr>
          <w:noProof/>
        </w:rPr>
        <w:t>Version</w:t>
      </w:r>
      <w:r>
        <w:rPr>
          <w:noProof/>
        </w:rPr>
        <w:tab/>
      </w:r>
      <w:r>
        <w:rPr>
          <w:noProof/>
        </w:rPr>
        <w:fldChar w:fldCharType="begin"/>
      </w:r>
      <w:r>
        <w:rPr>
          <w:noProof/>
        </w:rPr>
        <w:instrText xml:space="preserve"> PAGEREF _Toc320514346 \h </w:instrText>
      </w:r>
      <w:r w:rsidR="00E03BE6">
        <w:rPr>
          <w:noProof/>
        </w:rPr>
      </w:r>
      <w:r>
        <w:rPr>
          <w:noProof/>
        </w:rPr>
        <w:fldChar w:fldCharType="separate"/>
      </w:r>
      <w:r>
        <w:rPr>
          <w:noProof/>
        </w:rPr>
        <w:t>3</w:t>
      </w:r>
      <w:r>
        <w:rPr>
          <w:noProof/>
        </w:rPr>
        <w:fldChar w:fldCharType="end"/>
      </w:r>
    </w:p>
    <w:p w:rsidR="00660B1C" w:rsidRDefault="00660B1C">
      <w:pPr>
        <w:pStyle w:val="TOC1"/>
        <w:tabs>
          <w:tab w:val="left" w:pos="480"/>
          <w:tab w:val="right" w:leader="dot" w:pos="9061"/>
        </w:tabs>
        <w:rPr>
          <w:rFonts w:ascii="Times New Roman" w:hAnsi="Times New Roman"/>
          <w:b w:val="0"/>
          <w:noProof/>
          <w:szCs w:val="24"/>
        </w:rPr>
      </w:pPr>
      <w:r>
        <w:rPr>
          <w:noProof/>
        </w:rPr>
        <w:t>3</w:t>
      </w:r>
      <w:r>
        <w:rPr>
          <w:rFonts w:ascii="Times New Roman" w:hAnsi="Times New Roman"/>
          <w:b w:val="0"/>
          <w:noProof/>
          <w:szCs w:val="24"/>
        </w:rPr>
        <w:tab/>
      </w:r>
      <w:r>
        <w:rPr>
          <w:noProof/>
        </w:rPr>
        <w:t>Functionality</w:t>
      </w:r>
      <w:r>
        <w:rPr>
          <w:noProof/>
        </w:rPr>
        <w:tab/>
      </w:r>
      <w:r>
        <w:rPr>
          <w:noProof/>
        </w:rPr>
        <w:fldChar w:fldCharType="begin"/>
      </w:r>
      <w:r>
        <w:rPr>
          <w:noProof/>
        </w:rPr>
        <w:instrText xml:space="preserve"> PAGEREF _Toc320514347 \h </w:instrText>
      </w:r>
      <w:r w:rsidR="00E03BE6">
        <w:rPr>
          <w:noProof/>
        </w:rPr>
      </w:r>
      <w:r>
        <w:rPr>
          <w:noProof/>
        </w:rPr>
        <w:fldChar w:fldCharType="separate"/>
      </w:r>
      <w:r>
        <w:rPr>
          <w:noProof/>
        </w:rPr>
        <w:t>4</w:t>
      </w:r>
      <w:r>
        <w:rPr>
          <w:noProof/>
        </w:rPr>
        <w:fldChar w:fldCharType="end"/>
      </w:r>
    </w:p>
    <w:p w:rsidR="00660B1C" w:rsidRDefault="00660B1C">
      <w:pPr>
        <w:pStyle w:val="TOC2"/>
        <w:tabs>
          <w:tab w:val="left" w:pos="720"/>
        </w:tabs>
        <w:rPr>
          <w:rFonts w:ascii="Times New Roman" w:hAnsi="Times New Roman"/>
          <w:noProof/>
          <w:sz w:val="24"/>
          <w:szCs w:val="24"/>
        </w:rPr>
      </w:pPr>
      <w:r>
        <w:rPr>
          <w:noProof/>
        </w:rPr>
        <w:t>3.1</w:t>
      </w:r>
      <w:r>
        <w:rPr>
          <w:rFonts w:ascii="Times New Roman" w:hAnsi="Times New Roman"/>
          <w:noProof/>
          <w:sz w:val="24"/>
          <w:szCs w:val="24"/>
        </w:rPr>
        <w:tab/>
      </w:r>
      <w:r>
        <w:rPr>
          <w:noProof/>
        </w:rPr>
        <w:t>Features Implemented</w:t>
      </w:r>
      <w:r>
        <w:rPr>
          <w:noProof/>
        </w:rPr>
        <w:tab/>
      </w:r>
      <w:r>
        <w:rPr>
          <w:noProof/>
        </w:rPr>
        <w:fldChar w:fldCharType="begin"/>
      </w:r>
      <w:r>
        <w:rPr>
          <w:noProof/>
        </w:rPr>
        <w:instrText xml:space="preserve"> PAGEREF _Toc320514348 \h </w:instrText>
      </w:r>
      <w:r w:rsidR="00E03BE6">
        <w:rPr>
          <w:noProof/>
        </w:rPr>
      </w:r>
      <w:r>
        <w:rPr>
          <w:noProof/>
        </w:rPr>
        <w:fldChar w:fldCharType="separate"/>
      </w:r>
      <w:r>
        <w:rPr>
          <w:noProof/>
        </w:rPr>
        <w:t>4</w:t>
      </w:r>
      <w:r>
        <w:rPr>
          <w:noProof/>
        </w:rPr>
        <w:fldChar w:fldCharType="end"/>
      </w:r>
    </w:p>
    <w:p w:rsidR="00660B1C" w:rsidRDefault="00660B1C">
      <w:pPr>
        <w:pStyle w:val="TOC1"/>
        <w:tabs>
          <w:tab w:val="left" w:pos="480"/>
          <w:tab w:val="right" w:leader="dot" w:pos="9061"/>
        </w:tabs>
        <w:rPr>
          <w:rFonts w:ascii="Times New Roman" w:hAnsi="Times New Roman"/>
          <w:b w:val="0"/>
          <w:noProof/>
          <w:szCs w:val="24"/>
        </w:rPr>
      </w:pPr>
      <w:r>
        <w:rPr>
          <w:noProof/>
        </w:rPr>
        <w:t>4</w:t>
      </w:r>
      <w:r>
        <w:rPr>
          <w:rFonts w:ascii="Times New Roman" w:hAnsi="Times New Roman"/>
          <w:b w:val="0"/>
          <w:noProof/>
          <w:szCs w:val="24"/>
        </w:rPr>
        <w:tab/>
      </w:r>
      <w:r>
        <w:rPr>
          <w:noProof/>
        </w:rPr>
        <w:t>Outstanding defects</w:t>
      </w:r>
      <w:r>
        <w:rPr>
          <w:noProof/>
        </w:rPr>
        <w:tab/>
      </w:r>
      <w:r>
        <w:rPr>
          <w:noProof/>
        </w:rPr>
        <w:fldChar w:fldCharType="begin"/>
      </w:r>
      <w:r>
        <w:rPr>
          <w:noProof/>
        </w:rPr>
        <w:instrText xml:space="preserve"> PAGEREF _Toc320514349 \h </w:instrText>
      </w:r>
      <w:r w:rsidR="00E03BE6">
        <w:rPr>
          <w:noProof/>
        </w:rPr>
      </w:r>
      <w:r>
        <w:rPr>
          <w:noProof/>
        </w:rPr>
        <w:fldChar w:fldCharType="separate"/>
      </w:r>
      <w:r>
        <w:rPr>
          <w:noProof/>
        </w:rPr>
        <w:t>4</w:t>
      </w:r>
      <w:r>
        <w:rPr>
          <w:noProof/>
        </w:rPr>
        <w:fldChar w:fldCharType="end"/>
      </w:r>
    </w:p>
    <w:p w:rsidR="00660B1C" w:rsidRDefault="00660B1C">
      <w:pPr>
        <w:pStyle w:val="TOC1"/>
        <w:tabs>
          <w:tab w:val="left" w:pos="480"/>
          <w:tab w:val="right" w:leader="dot" w:pos="9061"/>
        </w:tabs>
        <w:rPr>
          <w:rFonts w:ascii="Times New Roman" w:hAnsi="Times New Roman"/>
          <w:b w:val="0"/>
          <w:noProof/>
          <w:szCs w:val="24"/>
        </w:rPr>
      </w:pPr>
      <w:r>
        <w:rPr>
          <w:noProof/>
        </w:rPr>
        <w:t>5</w:t>
      </w:r>
      <w:r>
        <w:rPr>
          <w:rFonts w:ascii="Times New Roman" w:hAnsi="Times New Roman"/>
          <w:b w:val="0"/>
          <w:noProof/>
          <w:szCs w:val="24"/>
        </w:rPr>
        <w:tab/>
      </w:r>
      <w:r>
        <w:rPr>
          <w:noProof/>
        </w:rPr>
        <w:t>Deployment</w:t>
      </w:r>
      <w:r>
        <w:rPr>
          <w:noProof/>
        </w:rPr>
        <w:tab/>
      </w:r>
      <w:r>
        <w:rPr>
          <w:noProof/>
        </w:rPr>
        <w:fldChar w:fldCharType="begin"/>
      </w:r>
      <w:r>
        <w:rPr>
          <w:noProof/>
        </w:rPr>
        <w:instrText xml:space="preserve"> PAGEREF _Toc320514350 \h </w:instrText>
      </w:r>
      <w:r w:rsidR="00E03BE6">
        <w:rPr>
          <w:noProof/>
        </w:rPr>
      </w:r>
      <w:r>
        <w:rPr>
          <w:noProof/>
        </w:rPr>
        <w:fldChar w:fldCharType="separate"/>
      </w:r>
      <w:r>
        <w:rPr>
          <w:noProof/>
        </w:rPr>
        <w:t>4</w:t>
      </w:r>
      <w:r>
        <w:rPr>
          <w:noProof/>
        </w:rPr>
        <w:fldChar w:fldCharType="end"/>
      </w:r>
    </w:p>
    <w:p w:rsidR="00660B1C" w:rsidRDefault="00660B1C">
      <w:pPr>
        <w:pStyle w:val="TOC2"/>
        <w:tabs>
          <w:tab w:val="left" w:pos="720"/>
        </w:tabs>
        <w:rPr>
          <w:rFonts w:ascii="Times New Roman" w:hAnsi="Times New Roman"/>
          <w:noProof/>
          <w:sz w:val="24"/>
          <w:szCs w:val="24"/>
        </w:rPr>
      </w:pPr>
      <w:r>
        <w:rPr>
          <w:noProof/>
        </w:rPr>
        <w:t>5.1</w:t>
      </w:r>
      <w:r>
        <w:rPr>
          <w:rFonts w:ascii="Times New Roman" w:hAnsi="Times New Roman"/>
          <w:noProof/>
          <w:sz w:val="24"/>
          <w:szCs w:val="24"/>
        </w:rPr>
        <w:tab/>
      </w:r>
      <w:r>
        <w:rPr>
          <w:noProof/>
        </w:rPr>
        <w:t>Infrastructure Prerequisites</w:t>
      </w:r>
      <w:r>
        <w:rPr>
          <w:noProof/>
        </w:rPr>
        <w:tab/>
      </w:r>
      <w:r>
        <w:rPr>
          <w:noProof/>
        </w:rPr>
        <w:fldChar w:fldCharType="begin"/>
      </w:r>
      <w:r>
        <w:rPr>
          <w:noProof/>
        </w:rPr>
        <w:instrText xml:space="preserve"> PAGEREF _Toc320514351 \h </w:instrText>
      </w:r>
      <w:r w:rsidR="00E03BE6">
        <w:rPr>
          <w:noProof/>
        </w:rPr>
      </w:r>
      <w:r>
        <w:rPr>
          <w:noProof/>
        </w:rPr>
        <w:fldChar w:fldCharType="separate"/>
      </w:r>
      <w:r>
        <w:rPr>
          <w:noProof/>
        </w:rPr>
        <w:t>4</w:t>
      </w:r>
      <w:r>
        <w:rPr>
          <w:noProof/>
        </w:rPr>
        <w:fldChar w:fldCharType="end"/>
      </w:r>
    </w:p>
    <w:p w:rsidR="00660B1C" w:rsidRDefault="00660B1C">
      <w:pPr>
        <w:pStyle w:val="TOC2"/>
        <w:tabs>
          <w:tab w:val="left" w:pos="720"/>
        </w:tabs>
        <w:rPr>
          <w:rFonts w:ascii="Times New Roman" w:hAnsi="Times New Roman"/>
          <w:noProof/>
          <w:sz w:val="24"/>
          <w:szCs w:val="24"/>
        </w:rPr>
      </w:pPr>
      <w:r>
        <w:rPr>
          <w:noProof/>
        </w:rPr>
        <w:t>5.2</w:t>
      </w:r>
      <w:r>
        <w:rPr>
          <w:rFonts w:ascii="Times New Roman" w:hAnsi="Times New Roman"/>
          <w:noProof/>
          <w:sz w:val="24"/>
          <w:szCs w:val="24"/>
        </w:rPr>
        <w:tab/>
      </w:r>
      <w:r>
        <w:rPr>
          <w:noProof/>
        </w:rPr>
        <w:t>Script Deployment</w:t>
      </w:r>
      <w:r>
        <w:rPr>
          <w:noProof/>
        </w:rPr>
        <w:tab/>
      </w:r>
      <w:r>
        <w:rPr>
          <w:noProof/>
        </w:rPr>
        <w:fldChar w:fldCharType="begin"/>
      </w:r>
      <w:r>
        <w:rPr>
          <w:noProof/>
        </w:rPr>
        <w:instrText xml:space="preserve"> PAGEREF _Toc320514352 \h </w:instrText>
      </w:r>
      <w:r w:rsidR="00E03BE6">
        <w:rPr>
          <w:noProof/>
        </w:rPr>
      </w:r>
      <w:r>
        <w:rPr>
          <w:noProof/>
        </w:rPr>
        <w:fldChar w:fldCharType="separate"/>
      </w:r>
      <w:r>
        <w:rPr>
          <w:noProof/>
        </w:rPr>
        <w:t>4</w:t>
      </w:r>
      <w:r>
        <w:rPr>
          <w:noProof/>
        </w:rPr>
        <w:fldChar w:fldCharType="end"/>
      </w:r>
    </w:p>
    <w:p w:rsidR="00660B1C" w:rsidRDefault="00660B1C">
      <w:pPr>
        <w:pStyle w:val="TOC1"/>
        <w:tabs>
          <w:tab w:val="left" w:pos="480"/>
          <w:tab w:val="right" w:leader="dot" w:pos="9061"/>
        </w:tabs>
        <w:rPr>
          <w:rFonts w:ascii="Times New Roman" w:hAnsi="Times New Roman"/>
          <w:b w:val="0"/>
          <w:noProof/>
          <w:szCs w:val="24"/>
        </w:rPr>
      </w:pPr>
      <w:r>
        <w:rPr>
          <w:noProof/>
        </w:rPr>
        <w:t>6</w:t>
      </w:r>
      <w:r>
        <w:rPr>
          <w:rFonts w:ascii="Times New Roman" w:hAnsi="Times New Roman"/>
          <w:b w:val="0"/>
          <w:noProof/>
          <w:szCs w:val="24"/>
        </w:rPr>
        <w:tab/>
      </w:r>
      <w:r>
        <w:rPr>
          <w:noProof/>
        </w:rPr>
        <w:t>The Scripts:</w:t>
      </w:r>
      <w:r>
        <w:rPr>
          <w:noProof/>
        </w:rPr>
        <w:tab/>
      </w:r>
      <w:r>
        <w:rPr>
          <w:noProof/>
        </w:rPr>
        <w:fldChar w:fldCharType="begin"/>
      </w:r>
      <w:r>
        <w:rPr>
          <w:noProof/>
        </w:rPr>
        <w:instrText xml:space="preserve"> PAGEREF _Toc320514353 \h </w:instrText>
      </w:r>
      <w:r w:rsidR="00E03BE6">
        <w:rPr>
          <w:noProof/>
        </w:rPr>
      </w:r>
      <w:r>
        <w:rPr>
          <w:noProof/>
        </w:rPr>
        <w:fldChar w:fldCharType="separate"/>
      </w:r>
      <w:r>
        <w:rPr>
          <w:noProof/>
        </w:rPr>
        <w:t>5</w:t>
      </w:r>
      <w:r>
        <w:rPr>
          <w:noProof/>
        </w:rPr>
        <w:fldChar w:fldCharType="end"/>
      </w:r>
    </w:p>
    <w:p w:rsidR="00660B1C" w:rsidRDefault="00660B1C">
      <w:pPr>
        <w:pStyle w:val="TOC2"/>
        <w:tabs>
          <w:tab w:val="left" w:pos="720"/>
        </w:tabs>
        <w:rPr>
          <w:rFonts w:ascii="Times New Roman" w:hAnsi="Times New Roman"/>
          <w:noProof/>
          <w:sz w:val="24"/>
          <w:szCs w:val="24"/>
        </w:rPr>
      </w:pPr>
      <w:r>
        <w:rPr>
          <w:noProof/>
        </w:rPr>
        <w:t>6.1</w:t>
      </w:r>
      <w:r>
        <w:rPr>
          <w:rFonts w:ascii="Times New Roman" w:hAnsi="Times New Roman"/>
          <w:noProof/>
          <w:sz w:val="24"/>
          <w:szCs w:val="24"/>
        </w:rPr>
        <w:tab/>
      </w:r>
      <w:r>
        <w:rPr>
          <w:noProof/>
        </w:rPr>
        <w:t>brdfTileDownload.ksh</w:t>
      </w:r>
      <w:r>
        <w:rPr>
          <w:noProof/>
        </w:rPr>
        <w:tab/>
      </w:r>
      <w:r>
        <w:rPr>
          <w:noProof/>
        </w:rPr>
        <w:fldChar w:fldCharType="begin"/>
      </w:r>
      <w:r>
        <w:rPr>
          <w:noProof/>
        </w:rPr>
        <w:instrText xml:space="preserve"> PAGEREF _Toc320514354 \h </w:instrText>
      </w:r>
      <w:r w:rsidR="00E03BE6">
        <w:rPr>
          <w:noProof/>
        </w:rPr>
      </w:r>
      <w:r>
        <w:rPr>
          <w:noProof/>
        </w:rPr>
        <w:fldChar w:fldCharType="separate"/>
      </w:r>
      <w:r>
        <w:rPr>
          <w:noProof/>
        </w:rPr>
        <w:t>5</w:t>
      </w:r>
      <w:r>
        <w:rPr>
          <w:noProof/>
        </w:rPr>
        <w:fldChar w:fldCharType="end"/>
      </w:r>
    </w:p>
    <w:p w:rsidR="00660B1C" w:rsidRDefault="00660B1C">
      <w:pPr>
        <w:pStyle w:val="TOC2"/>
        <w:tabs>
          <w:tab w:val="left" w:pos="720"/>
        </w:tabs>
        <w:rPr>
          <w:rFonts w:ascii="Times New Roman" w:hAnsi="Times New Roman"/>
          <w:noProof/>
          <w:sz w:val="24"/>
          <w:szCs w:val="24"/>
        </w:rPr>
      </w:pPr>
      <w:r>
        <w:rPr>
          <w:noProof/>
        </w:rPr>
        <w:t>6.2</w:t>
      </w:r>
      <w:r>
        <w:rPr>
          <w:rFonts w:ascii="Times New Roman" w:hAnsi="Times New Roman"/>
          <w:noProof/>
          <w:sz w:val="24"/>
          <w:szCs w:val="24"/>
        </w:rPr>
        <w:tab/>
      </w:r>
      <w:r>
        <w:rPr>
          <w:noProof/>
        </w:rPr>
        <w:t>brdfMosaicDownload.ksh</w:t>
      </w:r>
      <w:r>
        <w:rPr>
          <w:noProof/>
        </w:rPr>
        <w:tab/>
      </w:r>
      <w:r>
        <w:rPr>
          <w:noProof/>
        </w:rPr>
        <w:fldChar w:fldCharType="begin"/>
      </w:r>
      <w:r>
        <w:rPr>
          <w:noProof/>
        </w:rPr>
        <w:instrText xml:space="preserve"> PAGEREF _Toc320514355 \h </w:instrText>
      </w:r>
      <w:r w:rsidR="00E03BE6">
        <w:rPr>
          <w:noProof/>
        </w:rPr>
      </w:r>
      <w:r>
        <w:rPr>
          <w:noProof/>
        </w:rPr>
        <w:fldChar w:fldCharType="separate"/>
      </w:r>
      <w:r>
        <w:rPr>
          <w:noProof/>
        </w:rPr>
        <w:t>5</w:t>
      </w:r>
      <w:r>
        <w:rPr>
          <w:noProof/>
        </w:rPr>
        <w:fldChar w:fldCharType="end"/>
      </w:r>
    </w:p>
    <w:p w:rsidR="00660B1C" w:rsidRDefault="00660B1C">
      <w:pPr>
        <w:pStyle w:val="TOC2"/>
        <w:tabs>
          <w:tab w:val="left" w:pos="720"/>
        </w:tabs>
        <w:rPr>
          <w:rFonts w:ascii="Times New Roman" w:hAnsi="Times New Roman"/>
          <w:noProof/>
          <w:sz w:val="24"/>
          <w:szCs w:val="24"/>
        </w:rPr>
      </w:pPr>
      <w:r>
        <w:rPr>
          <w:noProof/>
        </w:rPr>
        <w:t>6.3</w:t>
      </w:r>
      <w:r>
        <w:rPr>
          <w:rFonts w:ascii="Times New Roman" w:hAnsi="Times New Roman"/>
          <w:noProof/>
          <w:sz w:val="24"/>
          <w:szCs w:val="24"/>
        </w:rPr>
        <w:tab/>
      </w:r>
      <w:r>
        <w:rPr>
          <w:noProof/>
        </w:rPr>
        <w:t>aodMod04Download.ksh</w:t>
      </w:r>
      <w:r>
        <w:rPr>
          <w:noProof/>
        </w:rPr>
        <w:tab/>
      </w:r>
      <w:r>
        <w:rPr>
          <w:noProof/>
        </w:rPr>
        <w:fldChar w:fldCharType="begin"/>
      </w:r>
      <w:r>
        <w:rPr>
          <w:noProof/>
        </w:rPr>
        <w:instrText xml:space="preserve"> PAGEREF _Toc320514356 \h </w:instrText>
      </w:r>
      <w:r w:rsidR="00E03BE6">
        <w:rPr>
          <w:noProof/>
        </w:rPr>
      </w:r>
      <w:r>
        <w:rPr>
          <w:noProof/>
        </w:rPr>
        <w:fldChar w:fldCharType="separate"/>
      </w:r>
      <w:r>
        <w:rPr>
          <w:noProof/>
        </w:rPr>
        <w:t>5</w:t>
      </w:r>
      <w:r>
        <w:rPr>
          <w:noProof/>
        </w:rPr>
        <w:fldChar w:fldCharType="end"/>
      </w:r>
    </w:p>
    <w:p w:rsidR="00660B1C" w:rsidRDefault="00660B1C">
      <w:pPr>
        <w:pStyle w:val="TOC2"/>
        <w:tabs>
          <w:tab w:val="left" w:pos="720"/>
        </w:tabs>
        <w:rPr>
          <w:rFonts w:ascii="Times New Roman" w:hAnsi="Times New Roman"/>
          <w:noProof/>
          <w:sz w:val="24"/>
          <w:szCs w:val="24"/>
        </w:rPr>
      </w:pPr>
      <w:r>
        <w:rPr>
          <w:noProof/>
        </w:rPr>
        <w:t>6.4</w:t>
      </w:r>
      <w:r>
        <w:rPr>
          <w:rFonts w:ascii="Times New Roman" w:hAnsi="Times New Roman"/>
          <w:noProof/>
          <w:sz w:val="24"/>
          <w:szCs w:val="24"/>
        </w:rPr>
        <w:tab/>
      </w:r>
      <w:r>
        <w:rPr>
          <w:noProof/>
        </w:rPr>
        <w:t>aodMyd04Download.ksh</w:t>
      </w:r>
      <w:r>
        <w:rPr>
          <w:noProof/>
        </w:rPr>
        <w:tab/>
      </w:r>
      <w:r>
        <w:rPr>
          <w:noProof/>
        </w:rPr>
        <w:fldChar w:fldCharType="begin"/>
      </w:r>
      <w:r>
        <w:rPr>
          <w:noProof/>
        </w:rPr>
        <w:instrText xml:space="preserve"> PAGEREF _Toc320514357 \h </w:instrText>
      </w:r>
      <w:r w:rsidR="00E03BE6">
        <w:rPr>
          <w:noProof/>
        </w:rPr>
      </w:r>
      <w:r>
        <w:rPr>
          <w:noProof/>
        </w:rPr>
        <w:fldChar w:fldCharType="separate"/>
      </w:r>
      <w:r>
        <w:rPr>
          <w:noProof/>
        </w:rPr>
        <w:t>6</w:t>
      </w:r>
      <w:r>
        <w:rPr>
          <w:noProof/>
        </w:rPr>
        <w:fldChar w:fldCharType="end"/>
      </w:r>
    </w:p>
    <w:p w:rsidR="00660B1C" w:rsidRDefault="00660B1C">
      <w:pPr>
        <w:pStyle w:val="TOC2"/>
        <w:tabs>
          <w:tab w:val="left" w:pos="720"/>
        </w:tabs>
        <w:rPr>
          <w:rFonts w:ascii="Times New Roman" w:hAnsi="Times New Roman"/>
          <w:noProof/>
          <w:sz w:val="24"/>
          <w:szCs w:val="24"/>
        </w:rPr>
      </w:pPr>
      <w:r>
        <w:rPr>
          <w:noProof/>
        </w:rPr>
        <w:t>6.5</w:t>
      </w:r>
      <w:r>
        <w:rPr>
          <w:rFonts w:ascii="Times New Roman" w:hAnsi="Times New Roman"/>
          <w:noProof/>
          <w:sz w:val="24"/>
          <w:szCs w:val="24"/>
        </w:rPr>
        <w:tab/>
      </w:r>
      <w:r>
        <w:rPr>
          <w:noProof/>
        </w:rPr>
        <w:t>wvDownload.ksh</w:t>
      </w:r>
      <w:r>
        <w:rPr>
          <w:noProof/>
        </w:rPr>
        <w:tab/>
      </w:r>
      <w:r>
        <w:rPr>
          <w:noProof/>
        </w:rPr>
        <w:fldChar w:fldCharType="begin"/>
      </w:r>
      <w:r>
        <w:rPr>
          <w:noProof/>
        </w:rPr>
        <w:instrText xml:space="preserve"> PAGEREF _Toc320514358 \h </w:instrText>
      </w:r>
      <w:r w:rsidR="00E03BE6">
        <w:rPr>
          <w:noProof/>
        </w:rPr>
      </w:r>
      <w:r>
        <w:rPr>
          <w:noProof/>
        </w:rPr>
        <w:fldChar w:fldCharType="separate"/>
      </w:r>
      <w:r>
        <w:rPr>
          <w:noProof/>
        </w:rPr>
        <w:t>6</w:t>
      </w:r>
      <w:r>
        <w:rPr>
          <w:noProof/>
        </w:rPr>
        <w:fldChar w:fldCharType="end"/>
      </w:r>
    </w:p>
    <w:p w:rsidR="00660B1C" w:rsidRDefault="00660B1C">
      <w:pPr>
        <w:pStyle w:val="TOC2"/>
        <w:tabs>
          <w:tab w:val="left" w:pos="720"/>
        </w:tabs>
        <w:rPr>
          <w:rFonts w:ascii="Times New Roman" w:hAnsi="Times New Roman"/>
          <w:noProof/>
          <w:sz w:val="24"/>
          <w:szCs w:val="24"/>
        </w:rPr>
      </w:pPr>
      <w:r>
        <w:rPr>
          <w:noProof/>
        </w:rPr>
        <w:t>6.6</w:t>
      </w:r>
      <w:r>
        <w:rPr>
          <w:rFonts w:ascii="Times New Roman" w:hAnsi="Times New Roman"/>
          <w:noProof/>
          <w:sz w:val="24"/>
          <w:szCs w:val="24"/>
        </w:rPr>
        <w:tab/>
      </w:r>
      <w:r>
        <w:rPr>
          <w:noProof/>
        </w:rPr>
        <w:t>Required new cen-neo-ops crontab</w:t>
      </w:r>
      <w:r>
        <w:rPr>
          <w:noProof/>
        </w:rPr>
        <w:tab/>
      </w:r>
      <w:r>
        <w:rPr>
          <w:noProof/>
        </w:rPr>
        <w:fldChar w:fldCharType="begin"/>
      </w:r>
      <w:r>
        <w:rPr>
          <w:noProof/>
        </w:rPr>
        <w:instrText xml:space="preserve"> PAGEREF _Toc320514359 \h </w:instrText>
      </w:r>
      <w:r w:rsidR="00E03BE6">
        <w:rPr>
          <w:noProof/>
        </w:rPr>
      </w:r>
      <w:r>
        <w:rPr>
          <w:noProof/>
        </w:rPr>
        <w:fldChar w:fldCharType="separate"/>
      </w:r>
      <w:r>
        <w:rPr>
          <w:noProof/>
        </w:rPr>
        <w:t>7</w:t>
      </w:r>
      <w:r>
        <w:rPr>
          <w:noProof/>
        </w:rPr>
        <w:fldChar w:fldCharType="end"/>
      </w:r>
    </w:p>
    <w:p w:rsidR="00EA311E" w:rsidRDefault="000C61A9" w:rsidP="002E0472">
      <w:pPr>
        <w:pStyle w:val="BodyText"/>
      </w:pPr>
      <w:r w:rsidRPr="007C1FE5">
        <w:fldChar w:fldCharType="end"/>
      </w:r>
      <w:bookmarkEnd w:id="3"/>
    </w:p>
    <w:p w:rsidR="002C63E9" w:rsidRPr="007A017F" w:rsidRDefault="00EA311E" w:rsidP="007A017F">
      <w:pPr>
        <w:pStyle w:val="Heading1"/>
        <w:numPr>
          <w:numberingChange w:id="6" w:author="u81172" w:date="2012-05-11T13:44:00Z" w:original="%1:1:0:"/>
        </w:numPr>
      </w:pPr>
      <w:r>
        <w:br w:type="page"/>
      </w:r>
      <w:bookmarkStart w:id="7" w:name="_Toc67385379"/>
      <w:bookmarkStart w:id="8" w:name="_Toc67737637"/>
      <w:bookmarkStart w:id="9" w:name="_Toc202151499"/>
      <w:bookmarkStart w:id="10" w:name="_Toc267300294"/>
      <w:bookmarkStart w:id="11" w:name="_Toc267866793"/>
      <w:bookmarkStart w:id="12" w:name="_Toc320514342"/>
      <w:r w:rsidR="002C63E9" w:rsidRPr="007A017F">
        <w:lastRenderedPageBreak/>
        <w:t>Introduction</w:t>
      </w:r>
      <w:bookmarkEnd w:id="10"/>
      <w:bookmarkEnd w:id="11"/>
      <w:bookmarkEnd w:id="12"/>
    </w:p>
    <w:p w:rsidR="002C63E9" w:rsidRPr="007A017F" w:rsidRDefault="002C63E9" w:rsidP="007A017F">
      <w:pPr>
        <w:pStyle w:val="Heading2"/>
        <w:numPr>
          <w:numberingChange w:id="13" w:author="u81172" w:date="2012-05-11T13:44:00Z" w:original="%1:1:0:.%2:1:0:"/>
        </w:numPr>
      </w:pPr>
      <w:bookmarkStart w:id="14" w:name="_Toc267300295"/>
      <w:bookmarkStart w:id="15" w:name="_Toc267866794"/>
      <w:bookmarkStart w:id="16" w:name="_Toc320514343"/>
      <w:r w:rsidRPr="007A017F">
        <w:t>Purpose</w:t>
      </w:r>
      <w:bookmarkEnd w:id="14"/>
      <w:bookmarkEnd w:id="15"/>
      <w:r w:rsidRPr="007A017F">
        <w:t xml:space="preserve"> of this Document</w:t>
      </w:r>
      <w:bookmarkEnd w:id="16"/>
    </w:p>
    <w:p w:rsidR="002C63E9" w:rsidRDefault="00DF53A3" w:rsidP="002B31FF">
      <w:pPr>
        <w:pStyle w:val="BodyText"/>
      </w:pPr>
      <w:bookmarkStart w:id="17" w:name="_Toc181523961"/>
      <w:bookmarkStart w:id="18" w:name="_Toc182192330"/>
      <w:r>
        <w:t xml:space="preserve">This document will provide instructions on releasing the </w:t>
      </w:r>
      <w:r w:rsidR="00E55564">
        <w:t xml:space="preserve">new NBAR Ancillary Data Download Scripts </w:t>
      </w:r>
      <w:r>
        <w:t xml:space="preserve">into the production environment.  As such, the document will provide a step by step guide for </w:t>
      </w:r>
      <w:r w:rsidR="00E55564">
        <w:t>release of the script</w:t>
      </w:r>
      <w:r>
        <w:t xml:space="preserve"> components.</w:t>
      </w:r>
    </w:p>
    <w:p w:rsidR="002C63E9" w:rsidRPr="007A017F" w:rsidRDefault="002C63E9" w:rsidP="007A017F">
      <w:pPr>
        <w:pStyle w:val="Heading2"/>
        <w:numPr>
          <w:numberingChange w:id="19" w:author="u81172" w:date="2012-05-11T13:44:00Z" w:original="%1:1:0:.%2:2:0:"/>
        </w:numPr>
      </w:pPr>
      <w:bookmarkStart w:id="20" w:name="_Toc247536815"/>
      <w:bookmarkStart w:id="21" w:name="_Toc267300296"/>
      <w:bookmarkStart w:id="22" w:name="_Toc267866795"/>
      <w:bookmarkStart w:id="23" w:name="_Toc320514344"/>
      <w:r w:rsidRPr="007A017F">
        <w:t>Scope</w:t>
      </w:r>
      <w:bookmarkEnd w:id="17"/>
      <w:bookmarkEnd w:id="18"/>
      <w:bookmarkEnd w:id="20"/>
      <w:bookmarkEnd w:id="21"/>
      <w:bookmarkEnd w:id="22"/>
      <w:r w:rsidRPr="007A017F">
        <w:t xml:space="preserve"> of this Document</w:t>
      </w:r>
      <w:bookmarkEnd w:id="23"/>
    </w:p>
    <w:p w:rsidR="002C63E9" w:rsidRPr="00074B58" w:rsidRDefault="002C63E9" w:rsidP="002B31FF">
      <w:pPr>
        <w:pStyle w:val="BodyText"/>
      </w:pPr>
      <w:bookmarkStart w:id="24" w:name="_Toc182192331"/>
      <w:r w:rsidRPr="00074B58">
        <w:t>The following content</w:t>
      </w:r>
      <w:r>
        <w:t>s</w:t>
      </w:r>
      <w:r w:rsidRPr="00074B58">
        <w:t xml:space="preserve"> are covered </w:t>
      </w:r>
      <w:r>
        <w:t xml:space="preserve">in </w:t>
      </w:r>
      <w:r w:rsidRPr="00074B58">
        <w:t>this document:</w:t>
      </w:r>
    </w:p>
    <w:p w:rsidR="002C63E9" w:rsidRPr="00074B58" w:rsidRDefault="00DF53A3" w:rsidP="006A230A">
      <w:pPr>
        <w:pStyle w:val="DotPoint1"/>
        <w:numPr>
          <w:numberingChange w:id="25" w:author="u81172" w:date="2012-05-11T13:44:00Z" w:original=""/>
        </w:numPr>
      </w:pPr>
      <w:bookmarkStart w:id="26" w:name="1.4_______________References"/>
      <w:bookmarkStart w:id="27" w:name="_Toc168300802"/>
      <w:bookmarkStart w:id="28" w:name="_Toc182192332"/>
      <w:bookmarkStart w:id="29" w:name="_Toc247536817"/>
      <w:bookmarkEnd w:id="24"/>
      <w:r>
        <w:t>Release version Number</w:t>
      </w:r>
      <w:r w:rsidR="00BC25D1">
        <w:t>;</w:t>
      </w:r>
    </w:p>
    <w:p w:rsidR="00DF53A3" w:rsidRDefault="00DF53A3" w:rsidP="006A230A">
      <w:pPr>
        <w:pStyle w:val="DotPoint1"/>
        <w:numPr>
          <w:numberingChange w:id="30" w:author="u81172" w:date="2012-05-11T13:44:00Z" w:original=""/>
        </w:numPr>
      </w:pPr>
      <w:r>
        <w:t>Summary of the included functionality</w:t>
      </w:r>
      <w:r w:rsidR="00BC25D1">
        <w:t>;</w:t>
      </w:r>
    </w:p>
    <w:p w:rsidR="002C63E9" w:rsidRPr="00074B58" w:rsidRDefault="0095545E" w:rsidP="006A230A">
      <w:pPr>
        <w:pStyle w:val="DotPoint1"/>
        <w:numPr>
          <w:numberingChange w:id="31" w:author="u81172" w:date="2012-05-11T13:44:00Z" w:original=""/>
        </w:numPr>
      </w:pPr>
      <w:r>
        <w:t>A list of outstanding defects</w:t>
      </w:r>
      <w:r w:rsidR="00BC25D1">
        <w:t>;</w:t>
      </w:r>
    </w:p>
    <w:p w:rsidR="002C63E9" w:rsidRDefault="0095545E" w:rsidP="006A230A">
      <w:pPr>
        <w:pStyle w:val="DotPoint1"/>
        <w:numPr>
          <w:numberingChange w:id="32" w:author="u81172" w:date="2012-05-11T13:44:00Z" w:original=""/>
        </w:numPr>
      </w:pPr>
      <w:r>
        <w:t>The release/deployment procedure</w:t>
      </w:r>
      <w:r w:rsidR="00BC25D1">
        <w:t>;</w:t>
      </w:r>
    </w:p>
    <w:p w:rsidR="002C63E9" w:rsidRDefault="002C63E9" w:rsidP="006A230A">
      <w:pPr>
        <w:pStyle w:val="DotPoint1"/>
        <w:numPr>
          <w:numberingChange w:id="33" w:author="u81172" w:date="2012-05-11T13:44:00Z" w:original=""/>
        </w:numPr>
      </w:pPr>
      <w:r>
        <w:t>Assumptions;</w:t>
      </w:r>
      <w:r w:rsidR="00BC25D1">
        <w:t xml:space="preserve"> and</w:t>
      </w:r>
    </w:p>
    <w:p w:rsidR="002C63E9" w:rsidRDefault="0095545E" w:rsidP="006A230A">
      <w:pPr>
        <w:pStyle w:val="DotPoint1"/>
        <w:numPr>
          <w:numberingChange w:id="34" w:author="u81172" w:date="2012-05-11T13:44:00Z" w:original=""/>
        </w:numPr>
      </w:pPr>
      <w:r>
        <w:t>A rollback guide (</w:t>
      </w:r>
      <w:r w:rsidR="00BC25D1">
        <w:t>where relevant</w:t>
      </w:r>
      <w:r>
        <w:t>)</w:t>
      </w:r>
      <w:r w:rsidR="00BC25D1">
        <w:t>.</w:t>
      </w:r>
    </w:p>
    <w:p w:rsidR="002C3E92" w:rsidRPr="00074B58" w:rsidRDefault="002C3E92" w:rsidP="002C3E92">
      <w:pPr>
        <w:pStyle w:val="DotPoint1"/>
        <w:numPr>
          <w:ilvl w:val="0"/>
          <w:numId w:val="0"/>
        </w:numPr>
        <w:ind w:left="567"/>
      </w:pPr>
    </w:p>
    <w:p w:rsidR="002C63E9" w:rsidRDefault="002C63E9" w:rsidP="007A017F">
      <w:pPr>
        <w:pStyle w:val="Heading2"/>
        <w:numPr>
          <w:numberingChange w:id="35" w:author="u81172" w:date="2012-05-11T13:44:00Z" w:original="%1:1:0:.%2:3:0:"/>
        </w:numPr>
      </w:pPr>
      <w:bookmarkStart w:id="36" w:name="_Toc267300297"/>
      <w:bookmarkStart w:id="37" w:name="_Toc267866796"/>
      <w:bookmarkStart w:id="38" w:name="_Toc320514345"/>
      <w:r w:rsidRPr="00074B58">
        <w:t>References</w:t>
      </w:r>
      <w:bookmarkEnd w:id="26"/>
      <w:bookmarkEnd w:id="27"/>
      <w:bookmarkEnd w:id="28"/>
      <w:bookmarkEnd w:id="29"/>
      <w:bookmarkEnd w:id="36"/>
      <w:bookmarkEnd w:id="37"/>
      <w:bookmarkEnd w:id="38"/>
    </w:p>
    <w:p w:rsidR="002C3E92" w:rsidRPr="002C3E92" w:rsidRDefault="002C3E92" w:rsidP="002C3E92"/>
    <w:tbl>
      <w:tblPr>
        <w:tblW w:w="9575" w:type="dxa"/>
        <w:jc w:val="center"/>
        <w:tblInd w:w="3621"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left w:w="96" w:type="dxa"/>
          <w:right w:w="96" w:type="dxa"/>
        </w:tblCellMar>
        <w:tblLook w:val="0000" w:firstRow="0" w:lastRow="0" w:firstColumn="0" w:lastColumn="0" w:noHBand="0" w:noVBand="0"/>
      </w:tblPr>
      <w:tblGrid>
        <w:gridCol w:w="882"/>
        <w:gridCol w:w="3845"/>
        <w:gridCol w:w="1735"/>
        <w:gridCol w:w="1260"/>
        <w:gridCol w:w="1853"/>
      </w:tblGrid>
      <w:tr w:rsidR="002C63E9" w:rsidRPr="00440CCA">
        <w:trPr>
          <w:cantSplit/>
          <w:tblHeader/>
          <w:jc w:val="center"/>
        </w:trPr>
        <w:tc>
          <w:tcPr>
            <w:tcW w:w="882" w:type="dxa"/>
            <w:shd w:val="pct15" w:color="auto" w:fill="auto"/>
          </w:tcPr>
          <w:p w:rsidR="002C63E9" w:rsidRPr="00440CCA" w:rsidRDefault="002C63E9" w:rsidP="002C63E9">
            <w:pPr>
              <w:jc w:val="center"/>
              <w:rPr>
                <w:b/>
              </w:rPr>
            </w:pPr>
            <w:r w:rsidRPr="00440CCA">
              <w:rPr>
                <w:b/>
              </w:rPr>
              <w:t>Ref ID</w:t>
            </w:r>
          </w:p>
        </w:tc>
        <w:tc>
          <w:tcPr>
            <w:tcW w:w="3845" w:type="dxa"/>
            <w:shd w:val="pct15" w:color="auto" w:fill="auto"/>
          </w:tcPr>
          <w:p w:rsidR="002C63E9" w:rsidRPr="00440CCA" w:rsidRDefault="002C63E9" w:rsidP="002C63E9">
            <w:pPr>
              <w:rPr>
                <w:b/>
              </w:rPr>
            </w:pPr>
            <w:r w:rsidRPr="00440CCA">
              <w:rPr>
                <w:b/>
              </w:rPr>
              <w:t>Document name</w:t>
            </w:r>
          </w:p>
        </w:tc>
        <w:tc>
          <w:tcPr>
            <w:tcW w:w="1735" w:type="dxa"/>
            <w:shd w:val="pct15" w:color="auto" w:fill="auto"/>
          </w:tcPr>
          <w:p w:rsidR="002C63E9" w:rsidRPr="00440CCA" w:rsidRDefault="002C63E9" w:rsidP="002C63E9">
            <w:pPr>
              <w:rPr>
                <w:b/>
              </w:rPr>
            </w:pPr>
            <w:r w:rsidRPr="00440CCA">
              <w:rPr>
                <w:b/>
              </w:rPr>
              <w:t>TRIM Ref</w:t>
            </w:r>
          </w:p>
        </w:tc>
        <w:tc>
          <w:tcPr>
            <w:tcW w:w="1260" w:type="dxa"/>
            <w:shd w:val="pct15" w:color="auto" w:fill="auto"/>
          </w:tcPr>
          <w:p w:rsidR="002C63E9" w:rsidRPr="00440CCA" w:rsidRDefault="002C63E9" w:rsidP="002C63E9">
            <w:pPr>
              <w:rPr>
                <w:b/>
              </w:rPr>
            </w:pPr>
            <w:r w:rsidRPr="00440CCA">
              <w:rPr>
                <w:b/>
              </w:rPr>
              <w:t>Published Date</w:t>
            </w:r>
          </w:p>
        </w:tc>
        <w:tc>
          <w:tcPr>
            <w:tcW w:w="1853" w:type="dxa"/>
            <w:shd w:val="pct15" w:color="auto" w:fill="auto"/>
          </w:tcPr>
          <w:p w:rsidR="002C63E9" w:rsidRPr="00440CCA" w:rsidRDefault="002C63E9" w:rsidP="002C63E9">
            <w:pPr>
              <w:rPr>
                <w:b/>
              </w:rPr>
            </w:pPr>
            <w:r w:rsidRPr="00440CCA">
              <w:rPr>
                <w:b/>
              </w:rPr>
              <w:t>Author/s</w:t>
            </w:r>
          </w:p>
        </w:tc>
      </w:tr>
      <w:tr w:rsidR="00E55564" w:rsidRPr="00074B58">
        <w:trPr>
          <w:cantSplit/>
          <w:trHeight w:val="350"/>
          <w:jc w:val="center"/>
        </w:trPr>
        <w:tc>
          <w:tcPr>
            <w:tcW w:w="882" w:type="dxa"/>
          </w:tcPr>
          <w:p w:rsidR="00E55564" w:rsidRPr="00074B58" w:rsidRDefault="000F3946" w:rsidP="00C36F60">
            <w:pPr>
              <w:jc w:val="center"/>
            </w:pPr>
            <w:r>
              <w:t>1</w:t>
            </w:r>
          </w:p>
        </w:tc>
        <w:tc>
          <w:tcPr>
            <w:tcW w:w="3845" w:type="dxa"/>
          </w:tcPr>
          <w:p w:rsidR="00E55564" w:rsidRDefault="000F3946" w:rsidP="00DC2770">
            <w:r>
              <w:t>Analysis of NBAR Ancillary Data Information Download</w:t>
            </w:r>
          </w:p>
        </w:tc>
        <w:tc>
          <w:tcPr>
            <w:tcW w:w="1735" w:type="dxa"/>
          </w:tcPr>
          <w:p w:rsidR="00E55564" w:rsidRPr="00074B58" w:rsidRDefault="000F3946" w:rsidP="00DC2770">
            <w:r>
              <w:t>D2012-39234</w:t>
            </w:r>
          </w:p>
        </w:tc>
        <w:tc>
          <w:tcPr>
            <w:tcW w:w="1260" w:type="dxa"/>
          </w:tcPr>
          <w:p w:rsidR="00E55564" w:rsidRDefault="000F3946" w:rsidP="00DC2770">
            <w:smartTag w:uri="urn:schemas-microsoft-com:office:smarttags" w:element="date">
              <w:smartTagPr>
                <w:attr w:name="Month" w:val="2"/>
                <w:attr w:name="Day" w:val="27"/>
                <w:attr w:name="Year" w:val="2012"/>
              </w:smartTagPr>
              <w:r>
                <w:t>27/02/2012</w:t>
              </w:r>
            </w:smartTag>
          </w:p>
        </w:tc>
        <w:tc>
          <w:tcPr>
            <w:tcW w:w="1853" w:type="dxa"/>
          </w:tcPr>
          <w:p w:rsidR="00E55564" w:rsidRDefault="000F3946" w:rsidP="00DC2770">
            <w:r>
              <w:t>Julie Rose</w:t>
            </w:r>
          </w:p>
        </w:tc>
      </w:tr>
      <w:tr w:rsidR="000F3946" w:rsidRPr="00074B58">
        <w:trPr>
          <w:cantSplit/>
          <w:trHeight w:val="350"/>
          <w:jc w:val="center"/>
        </w:trPr>
        <w:tc>
          <w:tcPr>
            <w:tcW w:w="882" w:type="dxa"/>
          </w:tcPr>
          <w:p w:rsidR="000F3946" w:rsidRPr="00074B58" w:rsidRDefault="000F3946" w:rsidP="00C36F60">
            <w:pPr>
              <w:jc w:val="center"/>
            </w:pPr>
            <w:r>
              <w:t>2</w:t>
            </w:r>
          </w:p>
        </w:tc>
        <w:tc>
          <w:tcPr>
            <w:tcW w:w="3845" w:type="dxa"/>
          </w:tcPr>
          <w:p w:rsidR="000F3946" w:rsidRDefault="000F3946" w:rsidP="00DC2770">
            <w:r>
              <w:t>Aus NBAR Ancillary Data Functional Specification</w:t>
            </w:r>
          </w:p>
        </w:tc>
        <w:tc>
          <w:tcPr>
            <w:tcW w:w="1735" w:type="dxa"/>
          </w:tcPr>
          <w:p w:rsidR="000F3946" w:rsidRPr="00074B58" w:rsidRDefault="000F3946" w:rsidP="00DC2770">
            <w:r>
              <w:t>D2012-39238</w:t>
            </w:r>
          </w:p>
        </w:tc>
        <w:tc>
          <w:tcPr>
            <w:tcW w:w="1260" w:type="dxa"/>
          </w:tcPr>
          <w:p w:rsidR="000F3946" w:rsidRDefault="000F3946" w:rsidP="00D4534A">
            <w:smartTag w:uri="urn:schemas-microsoft-com:office:smarttags" w:element="date">
              <w:smartTagPr>
                <w:attr w:name="Month" w:val="2"/>
                <w:attr w:name="Day" w:val="27"/>
                <w:attr w:name="Year" w:val="2012"/>
              </w:smartTagPr>
              <w:r>
                <w:t>27/02/2012</w:t>
              </w:r>
            </w:smartTag>
          </w:p>
        </w:tc>
        <w:tc>
          <w:tcPr>
            <w:tcW w:w="1853" w:type="dxa"/>
          </w:tcPr>
          <w:p w:rsidR="000F3946" w:rsidRDefault="000F3946" w:rsidP="00D4534A">
            <w:r>
              <w:t>Julie Rose</w:t>
            </w:r>
          </w:p>
        </w:tc>
      </w:tr>
      <w:tr w:rsidR="000F3946" w:rsidRPr="00074B58">
        <w:trPr>
          <w:cantSplit/>
          <w:trHeight w:val="350"/>
          <w:jc w:val="center"/>
        </w:trPr>
        <w:tc>
          <w:tcPr>
            <w:tcW w:w="882" w:type="dxa"/>
          </w:tcPr>
          <w:p w:rsidR="000F3946" w:rsidRPr="00074B58" w:rsidRDefault="00714799" w:rsidP="00C36F60">
            <w:pPr>
              <w:jc w:val="center"/>
            </w:pPr>
            <w:r>
              <w:t>3</w:t>
            </w:r>
          </w:p>
        </w:tc>
        <w:tc>
          <w:tcPr>
            <w:tcW w:w="3845" w:type="dxa"/>
          </w:tcPr>
          <w:p w:rsidR="000F3946" w:rsidRPr="00074B58" w:rsidRDefault="000F3946" w:rsidP="00DC2770">
            <w:r>
              <w:t>New NBAR Ancillary Download Scripts</w:t>
            </w:r>
          </w:p>
        </w:tc>
        <w:tc>
          <w:tcPr>
            <w:tcW w:w="1735" w:type="dxa"/>
          </w:tcPr>
          <w:p w:rsidR="000F3946" w:rsidRPr="00074B58" w:rsidRDefault="000F3946" w:rsidP="00DC2770">
            <w:r w:rsidRPr="00074B58">
              <w:t>D201</w:t>
            </w:r>
            <w:r>
              <w:t>2</w:t>
            </w:r>
            <w:r w:rsidRPr="00074B58">
              <w:t>-</w:t>
            </w:r>
            <w:r>
              <w:t>51104</w:t>
            </w:r>
          </w:p>
        </w:tc>
        <w:tc>
          <w:tcPr>
            <w:tcW w:w="1260" w:type="dxa"/>
          </w:tcPr>
          <w:p w:rsidR="000F3946" w:rsidRPr="00074B58" w:rsidRDefault="000F3946" w:rsidP="00DC2770">
            <w:smartTag w:uri="urn:schemas-microsoft-com:office:smarttags" w:element="date">
              <w:smartTagPr>
                <w:attr w:name="Month" w:val="3"/>
                <w:attr w:name="Day" w:val="14"/>
                <w:attr w:name="Year" w:val="2012"/>
              </w:smartTagPr>
              <w:r>
                <w:t>14/03</w:t>
              </w:r>
              <w:r w:rsidRPr="00074B58">
                <w:t>/201</w:t>
              </w:r>
              <w:r>
                <w:t>2</w:t>
              </w:r>
            </w:smartTag>
          </w:p>
        </w:tc>
        <w:tc>
          <w:tcPr>
            <w:tcW w:w="1853" w:type="dxa"/>
          </w:tcPr>
          <w:p w:rsidR="000F3946" w:rsidRPr="00074B58" w:rsidRDefault="000F3946" w:rsidP="00DC2770">
            <w:r>
              <w:t>Paul Gardner</w:t>
            </w:r>
          </w:p>
        </w:tc>
      </w:tr>
    </w:tbl>
    <w:p w:rsidR="002C63E9" w:rsidRDefault="002C63E9" w:rsidP="002C63E9">
      <w:pPr>
        <w:pStyle w:val="GACaption"/>
      </w:pPr>
      <w:r w:rsidRPr="00074B58">
        <w:t xml:space="preserve">Table </w:t>
      </w:r>
      <w:r w:rsidR="002C3E92">
        <w:fldChar w:fldCharType="begin"/>
      </w:r>
      <w:r w:rsidR="002C3E92">
        <w:instrText xml:space="preserve"> SEQ Table \* ARABIC </w:instrText>
      </w:r>
      <w:r w:rsidR="002C3E92">
        <w:fldChar w:fldCharType="separate"/>
      </w:r>
      <w:r w:rsidR="0080250B">
        <w:rPr>
          <w:noProof/>
        </w:rPr>
        <w:t>1</w:t>
      </w:r>
      <w:r w:rsidR="002C3E92">
        <w:fldChar w:fldCharType="end"/>
      </w:r>
      <w:r w:rsidR="00784DDC">
        <w:t xml:space="preserve">-Document </w:t>
      </w:r>
      <w:r w:rsidR="001A08D7">
        <w:t>R</w:t>
      </w:r>
      <w:r w:rsidRPr="00074B58">
        <w:t>eferences</w:t>
      </w:r>
      <w:bookmarkStart w:id="39" w:name="_Toc182192336"/>
      <w:bookmarkStart w:id="40" w:name="_Toc219879288"/>
      <w:bookmarkStart w:id="41" w:name="_Toc245550976"/>
    </w:p>
    <w:p w:rsidR="00BC25D1" w:rsidRPr="00074B58" w:rsidRDefault="00BC25D1" w:rsidP="00F24547"/>
    <w:p w:rsidR="00BC25D1" w:rsidRDefault="003505B2" w:rsidP="00BC25D1">
      <w:pPr>
        <w:pStyle w:val="Heading1"/>
        <w:numPr>
          <w:numberingChange w:id="42" w:author="u81172" w:date="2012-05-11T13:44:00Z" w:original="%1:2:0:"/>
        </w:numPr>
      </w:pPr>
      <w:bookmarkStart w:id="43" w:name="_Toc267866797"/>
      <w:bookmarkStart w:id="44" w:name="_Toc320514346"/>
      <w:bookmarkEnd w:id="39"/>
      <w:bookmarkEnd w:id="40"/>
      <w:bookmarkEnd w:id="41"/>
      <w:r>
        <w:t>V</w:t>
      </w:r>
      <w:r w:rsidR="00BC25D1">
        <w:t>ersion</w:t>
      </w:r>
      <w:bookmarkEnd w:id="44"/>
    </w:p>
    <w:bookmarkEnd w:id="9"/>
    <w:bookmarkEnd w:id="43"/>
    <w:p w:rsidR="004976AB" w:rsidRDefault="004976AB" w:rsidP="004976AB"/>
    <w:tbl>
      <w:tblPr>
        <w:tblStyle w:val="TableGrid"/>
        <w:tblW w:w="0" w:type="auto"/>
        <w:tblLook w:val="01E0" w:firstRow="1" w:lastRow="1" w:firstColumn="1" w:lastColumn="1" w:noHBand="0" w:noVBand="0"/>
      </w:tblPr>
      <w:tblGrid>
        <w:gridCol w:w="4643"/>
        <w:gridCol w:w="4644"/>
      </w:tblGrid>
      <w:tr w:rsidR="004976AB">
        <w:tc>
          <w:tcPr>
            <w:tcW w:w="4643" w:type="dxa"/>
            <w:shd w:val="pct15" w:color="auto" w:fill="auto"/>
          </w:tcPr>
          <w:p w:rsidR="004976AB" w:rsidRPr="002C3E92" w:rsidRDefault="004976AB" w:rsidP="004976AB">
            <w:pPr>
              <w:rPr>
                <w:rFonts w:cs="Arial"/>
                <w:b/>
              </w:rPr>
            </w:pPr>
            <w:r w:rsidRPr="002C3E92">
              <w:rPr>
                <w:rFonts w:cs="Arial"/>
                <w:b/>
              </w:rPr>
              <w:t>Component</w:t>
            </w:r>
          </w:p>
        </w:tc>
        <w:tc>
          <w:tcPr>
            <w:tcW w:w="4644" w:type="dxa"/>
            <w:shd w:val="pct15" w:color="auto" w:fill="auto"/>
          </w:tcPr>
          <w:p w:rsidR="004976AB" w:rsidRPr="002C3E92" w:rsidRDefault="004976AB" w:rsidP="004976AB">
            <w:pPr>
              <w:rPr>
                <w:rFonts w:cs="Arial"/>
                <w:b/>
              </w:rPr>
            </w:pPr>
            <w:r w:rsidRPr="002C3E92">
              <w:rPr>
                <w:rFonts w:cs="Arial"/>
                <w:b/>
              </w:rPr>
              <w:t>Version</w:t>
            </w:r>
          </w:p>
        </w:tc>
      </w:tr>
      <w:tr w:rsidR="00B57CFA">
        <w:tc>
          <w:tcPr>
            <w:tcW w:w="4643" w:type="dxa"/>
          </w:tcPr>
          <w:p w:rsidR="00B57CFA" w:rsidRPr="002C3E92" w:rsidRDefault="00B57CFA" w:rsidP="00DC2770"/>
        </w:tc>
        <w:tc>
          <w:tcPr>
            <w:tcW w:w="4644" w:type="dxa"/>
          </w:tcPr>
          <w:p w:rsidR="00B57CFA" w:rsidRPr="0080250B" w:rsidRDefault="0080250B" w:rsidP="00DC2770">
            <w:pPr>
              <w:rPr>
                <w:highlight w:val="yellow"/>
              </w:rPr>
            </w:pPr>
            <w:r w:rsidRPr="0080250B">
              <w:rPr>
                <w:highlight w:val="yellow"/>
              </w:rPr>
              <w:t>TBA</w:t>
            </w:r>
          </w:p>
        </w:tc>
      </w:tr>
    </w:tbl>
    <w:p w:rsidR="004976AB" w:rsidRDefault="002C3E92" w:rsidP="002C3E92">
      <w:pPr>
        <w:pStyle w:val="Caption"/>
        <w:jc w:val="center"/>
        <w:rPr>
          <w:rFonts w:cs="Arial"/>
          <w:noProof/>
        </w:rPr>
      </w:pPr>
      <w:r w:rsidRPr="002C3E92">
        <w:rPr>
          <w:rFonts w:cs="Arial"/>
        </w:rPr>
        <w:t xml:space="preserve">Table </w:t>
      </w:r>
      <w:r w:rsidRPr="002C3E92">
        <w:rPr>
          <w:rFonts w:cs="Arial"/>
        </w:rPr>
        <w:fldChar w:fldCharType="begin"/>
      </w:r>
      <w:r w:rsidRPr="002C3E92">
        <w:rPr>
          <w:rFonts w:cs="Arial"/>
        </w:rPr>
        <w:instrText xml:space="preserve"> SEQ Table \* ARABIC </w:instrText>
      </w:r>
      <w:r w:rsidRPr="002C3E92">
        <w:rPr>
          <w:rFonts w:cs="Arial"/>
        </w:rPr>
        <w:fldChar w:fldCharType="separate"/>
      </w:r>
      <w:r w:rsidR="0080250B">
        <w:rPr>
          <w:rFonts w:cs="Arial"/>
          <w:noProof/>
        </w:rPr>
        <w:t>2</w:t>
      </w:r>
      <w:r w:rsidRPr="002C3E92">
        <w:rPr>
          <w:rFonts w:cs="Arial"/>
        </w:rPr>
        <w:fldChar w:fldCharType="end"/>
      </w:r>
      <w:r w:rsidRPr="002C3E92">
        <w:rPr>
          <w:rFonts w:cs="Arial"/>
        </w:rPr>
        <w:t xml:space="preserve"> - Component </w:t>
      </w:r>
      <w:r w:rsidR="001A08D7">
        <w:rPr>
          <w:rFonts w:cs="Arial"/>
        </w:rPr>
        <w:t>V</w:t>
      </w:r>
      <w:r w:rsidRPr="002C3E92">
        <w:rPr>
          <w:rFonts w:cs="Arial"/>
        </w:rPr>
        <w:t>ersion</w:t>
      </w:r>
      <w:r w:rsidRPr="002C3E92">
        <w:rPr>
          <w:rFonts w:cs="Arial"/>
          <w:noProof/>
        </w:rPr>
        <w:t>s</w:t>
      </w:r>
    </w:p>
    <w:p w:rsidR="002C3E92" w:rsidRDefault="002C3E92" w:rsidP="007A017F">
      <w:pPr>
        <w:pStyle w:val="Heading1"/>
        <w:numPr>
          <w:numberingChange w:id="45" w:author="u81172" w:date="2012-05-11T13:44:00Z" w:original="%1:3:0:"/>
        </w:numPr>
      </w:pPr>
      <w:r>
        <w:br w:type="page"/>
      </w:r>
      <w:bookmarkStart w:id="46" w:name="_Toc320514347"/>
      <w:r>
        <w:lastRenderedPageBreak/>
        <w:t>Functionality</w:t>
      </w:r>
      <w:bookmarkEnd w:id="46"/>
    </w:p>
    <w:p w:rsidR="002C3E92" w:rsidRDefault="0080250B" w:rsidP="00900B14">
      <w:pPr>
        <w:pStyle w:val="Heading2"/>
        <w:numPr>
          <w:numberingChange w:id="47" w:author="u81172" w:date="2012-05-11T13:44:00Z" w:original="%1:3:0:.%2:1:0:"/>
        </w:numPr>
      </w:pPr>
      <w:bookmarkStart w:id="48" w:name="_Toc320514348"/>
      <w:r>
        <w:t>Features</w:t>
      </w:r>
      <w:r w:rsidR="00900B14">
        <w:t xml:space="preserve"> Implemented</w:t>
      </w:r>
      <w:bookmarkEnd w:id="48"/>
    </w:p>
    <w:p w:rsidR="00900B14" w:rsidRPr="00900B14" w:rsidRDefault="00900B14" w:rsidP="00900B14"/>
    <w:p w:rsidR="000F3946" w:rsidRDefault="0075513E" w:rsidP="000F3946">
      <w:r>
        <w:t xml:space="preserve">The </w:t>
      </w:r>
      <w:r w:rsidR="000F3946">
        <w:t xml:space="preserve">features implemented support the automated downloading of NBAR Ancillary data.  The scripts are simple, robust and improve the visibility of the process. </w:t>
      </w:r>
    </w:p>
    <w:p w:rsidR="000F3946" w:rsidRDefault="000F3946" w:rsidP="000F3946"/>
    <w:p w:rsidR="000F3946" w:rsidRDefault="000F3946" w:rsidP="005E39B0">
      <w:r>
        <w:t xml:space="preserve">To this end a “wrapper” script has been written around each download job to send either a Success or Failure email to an operations folder after each run. These wrapper scripts are run in the crontab in-place of existing often minimalist commands. </w:t>
      </w:r>
    </w:p>
    <w:p w:rsidR="00F05136" w:rsidRDefault="00F05136" w:rsidP="00F05136"/>
    <w:p w:rsidR="00F05136" w:rsidRDefault="00F05136" w:rsidP="00F05136">
      <w:r>
        <w:t>Common to all of the scripts a hidden lock is used to prevent the script being run simultaneously. This is required as it is conceivable that one run of the script could take more than 24 hours to complete.</w:t>
      </w:r>
    </w:p>
    <w:p w:rsidR="00F05136" w:rsidRDefault="00F05136" w:rsidP="00F05136"/>
    <w:p w:rsidR="00F05136" w:rsidRDefault="00F05136" w:rsidP="00F05136">
      <w:r>
        <w:t>Code sequence:</w:t>
      </w:r>
    </w:p>
    <w:p w:rsidR="00F05136" w:rsidRDefault="00F05136" w:rsidP="00F05136"/>
    <w:p w:rsidR="00F05136" w:rsidRPr="0084402D" w:rsidRDefault="00F05136" w:rsidP="00F05136">
      <w:pPr>
        <w:ind w:left="720"/>
        <w:rPr>
          <w:rFonts w:ascii="HE_TERMINAL" w:hAnsi="HE_TERMINAL"/>
          <w:sz w:val="18"/>
          <w:szCs w:val="18"/>
        </w:rPr>
      </w:pPr>
      <w:r w:rsidRPr="0084402D">
        <w:rPr>
          <w:rFonts w:ascii="HE_TERMINAL" w:hAnsi="HE_TERMINAL"/>
          <w:sz w:val="18"/>
          <w:szCs w:val="18"/>
        </w:rPr>
        <w:t>LOCKFILE="$</w:t>
      </w:r>
      <w:smartTag w:uri="urn:schemas-microsoft-com:office:smarttags" w:element="PersonName">
        <w:r w:rsidRPr="0084402D">
          <w:rPr>
            <w:rFonts w:ascii="HE_TERMINAL" w:hAnsi="HE_TERMINAL"/>
            <w:sz w:val="18"/>
            <w:szCs w:val="18"/>
          </w:rPr>
          <w:t>NEO</w:t>
        </w:r>
      </w:smartTag>
      <w:r w:rsidRPr="0084402D">
        <w:rPr>
          <w:rFonts w:ascii="HE_TERMINAL" w:hAnsi="HE_TERMINAL"/>
          <w:sz w:val="18"/>
          <w:szCs w:val="18"/>
        </w:rPr>
        <w:t>OPS/bin/.WV_pr_wtr.eatm.$Date.lock</w:t>
      </w:r>
      <w:proofErr w:type="gramStart"/>
      <w:r w:rsidRPr="0084402D">
        <w:rPr>
          <w:rFonts w:ascii="HE_TERMINAL" w:hAnsi="HE_TERMINAL"/>
          <w:sz w:val="18"/>
          <w:szCs w:val="18"/>
        </w:rPr>
        <w:t>"</w:t>
      </w:r>
      <w:r>
        <w:rPr>
          <w:rFonts w:ascii="HE_TERMINAL" w:hAnsi="HE_TERMINAL"/>
          <w:sz w:val="18"/>
          <w:szCs w:val="18"/>
        </w:rPr>
        <w:t xml:space="preserve">  for</w:t>
      </w:r>
      <w:proofErr w:type="gramEnd"/>
      <w:r>
        <w:rPr>
          <w:rFonts w:ascii="HE_TERMINAL" w:hAnsi="HE_TERMINAL"/>
          <w:sz w:val="18"/>
          <w:szCs w:val="18"/>
        </w:rPr>
        <w:t xml:space="preserve"> example</w:t>
      </w:r>
    </w:p>
    <w:p w:rsidR="00F05136" w:rsidRPr="0084402D" w:rsidRDefault="00F05136" w:rsidP="00F05136">
      <w:pPr>
        <w:ind w:left="720"/>
        <w:rPr>
          <w:rFonts w:ascii="HE_TERMINAL" w:hAnsi="HE_TERMINAL"/>
          <w:sz w:val="18"/>
          <w:szCs w:val="18"/>
        </w:rPr>
      </w:pPr>
    </w:p>
    <w:p w:rsidR="00F05136" w:rsidRPr="0084402D" w:rsidRDefault="00F05136" w:rsidP="00F05136">
      <w:pPr>
        <w:ind w:left="720"/>
        <w:rPr>
          <w:rFonts w:ascii="HE_TERMINAL" w:hAnsi="HE_TERMINAL"/>
          <w:sz w:val="18"/>
          <w:szCs w:val="18"/>
        </w:rPr>
      </w:pPr>
      <w:r w:rsidRPr="0084402D">
        <w:rPr>
          <w:rFonts w:ascii="HE_TERMINAL" w:hAnsi="HE_TERMINAL"/>
          <w:sz w:val="18"/>
          <w:szCs w:val="18"/>
        </w:rPr>
        <w:t># Check not currently running</w:t>
      </w:r>
    </w:p>
    <w:p w:rsidR="00F05136" w:rsidRPr="0084402D" w:rsidRDefault="00F05136" w:rsidP="00F05136">
      <w:pPr>
        <w:ind w:left="720"/>
        <w:rPr>
          <w:rFonts w:ascii="HE_TERMINAL" w:hAnsi="HE_TERMINAL"/>
          <w:sz w:val="18"/>
          <w:szCs w:val="18"/>
        </w:rPr>
      </w:pPr>
      <w:proofErr w:type="gramStart"/>
      <w:r w:rsidRPr="0084402D">
        <w:rPr>
          <w:rFonts w:ascii="HE_TERMINAL" w:hAnsi="HE_TERMINAL"/>
          <w:sz w:val="18"/>
          <w:szCs w:val="18"/>
        </w:rPr>
        <w:t>if</w:t>
      </w:r>
      <w:proofErr w:type="gramEnd"/>
      <w:r w:rsidRPr="0084402D">
        <w:rPr>
          <w:rFonts w:ascii="HE_TERMINAL" w:hAnsi="HE_TERMINAL"/>
          <w:sz w:val="18"/>
          <w:szCs w:val="18"/>
        </w:rPr>
        <w:t xml:space="preserve"> [ -f $LOCKFILE ]; then</w:t>
      </w:r>
    </w:p>
    <w:p w:rsidR="00F05136" w:rsidRPr="0084402D" w:rsidRDefault="00F05136" w:rsidP="00F05136">
      <w:pPr>
        <w:ind w:left="720"/>
        <w:rPr>
          <w:rFonts w:ascii="HE_TERMINAL" w:hAnsi="HE_TERMINAL"/>
          <w:sz w:val="18"/>
          <w:szCs w:val="18"/>
        </w:rPr>
      </w:pPr>
      <w:r w:rsidRPr="0084402D">
        <w:rPr>
          <w:rFonts w:ascii="HE_TERMINAL" w:hAnsi="HE_TERMINAL"/>
          <w:sz w:val="18"/>
          <w:szCs w:val="18"/>
        </w:rPr>
        <w:t xml:space="preserve">   </w:t>
      </w:r>
      <w:proofErr w:type="gramStart"/>
      <w:r w:rsidRPr="0084402D">
        <w:rPr>
          <w:rFonts w:ascii="HE_TERMINAL" w:hAnsi="HE_TERMINAL"/>
          <w:sz w:val="18"/>
          <w:szCs w:val="18"/>
        </w:rPr>
        <w:t>exit</w:t>
      </w:r>
      <w:proofErr w:type="gramEnd"/>
    </w:p>
    <w:p w:rsidR="00F05136" w:rsidRPr="0084402D" w:rsidRDefault="00F05136" w:rsidP="00F05136">
      <w:pPr>
        <w:ind w:left="720"/>
        <w:rPr>
          <w:rFonts w:ascii="HE_TERMINAL" w:hAnsi="HE_TERMINAL"/>
          <w:sz w:val="18"/>
          <w:szCs w:val="18"/>
        </w:rPr>
      </w:pPr>
      <w:proofErr w:type="gramStart"/>
      <w:r w:rsidRPr="0084402D">
        <w:rPr>
          <w:rFonts w:ascii="HE_TERMINAL" w:hAnsi="HE_TERMINAL"/>
          <w:sz w:val="18"/>
          <w:szCs w:val="18"/>
        </w:rPr>
        <w:t>fi</w:t>
      </w:r>
      <w:proofErr w:type="gramEnd"/>
    </w:p>
    <w:p w:rsidR="00F05136" w:rsidRPr="0084402D" w:rsidRDefault="00F05136" w:rsidP="00F05136">
      <w:pPr>
        <w:ind w:left="720"/>
        <w:rPr>
          <w:rFonts w:ascii="HE_TERMINAL" w:hAnsi="HE_TERMINAL"/>
          <w:sz w:val="18"/>
          <w:szCs w:val="18"/>
        </w:rPr>
      </w:pPr>
    </w:p>
    <w:p w:rsidR="00F05136" w:rsidRPr="0084402D" w:rsidRDefault="00F05136" w:rsidP="00F05136">
      <w:pPr>
        <w:ind w:left="720"/>
        <w:rPr>
          <w:rFonts w:ascii="HE_TERMINAL" w:hAnsi="HE_TERMINAL"/>
          <w:sz w:val="18"/>
          <w:szCs w:val="18"/>
        </w:rPr>
      </w:pPr>
      <w:proofErr w:type="gramStart"/>
      <w:r w:rsidRPr="0084402D">
        <w:rPr>
          <w:rFonts w:ascii="HE_TERMINAL" w:hAnsi="HE_TERMINAL"/>
          <w:sz w:val="18"/>
          <w:szCs w:val="18"/>
        </w:rPr>
        <w:t>touch</w:t>
      </w:r>
      <w:proofErr w:type="gramEnd"/>
      <w:r w:rsidRPr="0084402D">
        <w:rPr>
          <w:rFonts w:ascii="HE_TERMINAL" w:hAnsi="HE_TERMINAL"/>
          <w:sz w:val="18"/>
          <w:szCs w:val="18"/>
        </w:rPr>
        <w:t xml:space="preserve"> $LOCKFILE</w:t>
      </w:r>
    </w:p>
    <w:p w:rsidR="00F05136" w:rsidRPr="0084402D" w:rsidRDefault="00F05136" w:rsidP="00F05136">
      <w:pPr>
        <w:ind w:left="720"/>
        <w:rPr>
          <w:rFonts w:ascii="HE_TERMINAL" w:hAnsi="HE_TERMINAL"/>
          <w:sz w:val="18"/>
          <w:szCs w:val="18"/>
        </w:rPr>
      </w:pPr>
      <w:r w:rsidRPr="0084402D">
        <w:rPr>
          <w:rFonts w:ascii="HE_TERMINAL" w:hAnsi="HE_TERMINAL"/>
          <w:sz w:val="18"/>
          <w:szCs w:val="18"/>
        </w:rPr>
        <w:t>.</w:t>
      </w:r>
    </w:p>
    <w:p w:rsidR="00F05136" w:rsidRPr="0084402D" w:rsidRDefault="00F05136" w:rsidP="00F05136">
      <w:pPr>
        <w:ind w:left="720"/>
        <w:rPr>
          <w:rFonts w:ascii="HE_TERMINAL" w:hAnsi="HE_TERMINAL"/>
          <w:sz w:val="18"/>
          <w:szCs w:val="18"/>
        </w:rPr>
      </w:pPr>
      <w:r w:rsidRPr="0084402D">
        <w:rPr>
          <w:rFonts w:ascii="HE_TERMINAL" w:hAnsi="HE_TERMINAL"/>
          <w:sz w:val="18"/>
          <w:szCs w:val="18"/>
        </w:rPr>
        <w:t xml:space="preserve">.  </w:t>
      </w:r>
    </w:p>
    <w:p w:rsidR="00F05136" w:rsidRPr="0084402D" w:rsidRDefault="00F05136" w:rsidP="00F05136">
      <w:pPr>
        <w:ind w:left="720"/>
        <w:rPr>
          <w:rFonts w:ascii="HE_TERMINAL" w:hAnsi="HE_TERMINAL"/>
          <w:sz w:val="18"/>
          <w:szCs w:val="18"/>
        </w:rPr>
      </w:pPr>
      <w:r w:rsidRPr="0084402D">
        <w:rPr>
          <w:rFonts w:ascii="HE_TERMINAL" w:hAnsi="HE_TERMINAL"/>
          <w:sz w:val="18"/>
          <w:szCs w:val="18"/>
        </w:rPr>
        <w:t>.</w:t>
      </w:r>
    </w:p>
    <w:p w:rsidR="00F05136" w:rsidRDefault="00F05136" w:rsidP="00F05136">
      <w:pPr>
        <w:ind w:left="720"/>
      </w:pPr>
      <w:proofErr w:type="gramStart"/>
      <w:r w:rsidRPr="0084402D">
        <w:rPr>
          <w:rFonts w:ascii="HE_TERMINAL" w:hAnsi="HE_TERMINAL"/>
          <w:sz w:val="18"/>
          <w:szCs w:val="18"/>
        </w:rPr>
        <w:t>rm</w:t>
      </w:r>
      <w:proofErr w:type="gramEnd"/>
      <w:r w:rsidRPr="0084402D">
        <w:rPr>
          <w:rFonts w:ascii="HE_TERMINAL" w:hAnsi="HE_TERMINAL"/>
          <w:sz w:val="18"/>
          <w:szCs w:val="18"/>
        </w:rPr>
        <w:t xml:space="preserve"> $LOCKFILE</w:t>
      </w:r>
    </w:p>
    <w:p w:rsidR="00900B14" w:rsidRPr="005E39B0" w:rsidRDefault="00900B14" w:rsidP="005E39B0"/>
    <w:p w:rsidR="00BC25D1" w:rsidRDefault="00BC25D1" w:rsidP="00BC25D1">
      <w:pPr>
        <w:pStyle w:val="Heading1"/>
        <w:numPr>
          <w:numberingChange w:id="49" w:author="u81172" w:date="2012-05-11T13:44:00Z" w:original="%1:4:0:"/>
        </w:numPr>
      </w:pPr>
      <w:bookmarkStart w:id="50" w:name="_Toc320514349"/>
      <w:r>
        <w:t>Outstanding defects</w:t>
      </w:r>
      <w:bookmarkEnd w:id="50"/>
    </w:p>
    <w:p w:rsidR="005E1526" w:rsidRDefault="005E1526" w:rsidP="00DC2770">
      <w:r w:rsidRPr="00DC2770">
        <w:t>The</w:t>
      </w:r>
      <w:r w:rsidR="000F3946">
        <w:t xml:space="preserve">re are no outstanding </w:t>
      </w:r>
      <w:r w:rsidR="0080250B" w:rsidRPr="00DC2770">
        <w:t>defects</w:t>
      </w:r>
      <w:r w:rsidR="000F3946">
        <w:t xml:space="preserve">. </w:t>
      </w:r>
    </w:p>
    <w:p w:rsidR="009339DE" w:rsidRPr="009339DE" w:rsidRDefault="009339DE" w:rsidP="00DC2770"/>
    <w:p w:rsidR="0075513E" w:rsidRDefault="005E39B0" w:rsidP="007A017F">
      <w:pPr>
        <w:pStyle w:val="Heading1"/>
        <w:numPr>
          <w:numberingChange w:id="51" w:author="u81172" w:date="2012-05-11T13:44:00Z" w:original="%1:5:0:"/>
        </w:numPr>
      </w:pPr>
      <w:bookmarkStart w:id="52" w:name="_Toc318271088"/>
      <w:bookmarkStart w:id="53" w:name="_Toc320514350"/>
      <w:r>
        <w:t>Deployment</w:t>
      </w:r>
      <w:bookmarkEnd w:id="52"/>
      <w:bookmarkEnd w:id="53"/>
    </w:p>
    <w:p w:rsidR="005E39B0" w:rsidRDefault="005E39B0" w:rsidP="005E39B0"/>
    <w:p w:rsidR="005E39B0" w:rsidRDefault="00F97B97" w:rsidP="00FF53D0">
      <w:pPr>
        <w:pStyle w:val="Heading2"/>
        <w:numPr>
          <w:numberingChange w:id="54" w:author="u81172" w:date="2012-05-11T13:44:00Z" w:original="%1:5:0:.%2:1:0:"/>
        </w:numPr>
      </w:pPr>
      <w:bookmarkStart w:id="55" w:name="_Toc318271089"/>
      <w:bookmarkStart w:id="56" w:name="_Toc320514351"/>
      <w:r>
        <w:t xml:space="preserve">Infrastructure </w:t>
      </w:r>
      <w:r w:rsidR="005E39B0">
        <w:t>Prerequisites</w:t>
      </w:r>
      <w:bookmarkEnd w:id="56"/>
      <w:r w:rsidR="003A075B">
        <w:t xml:space="preserve"> </w:t>
      </w:r>
      <w:bookmarkEnd w:id="55"/>
    </w:p>
    <w:p w:rsidR="00FF53D0" w:rsidRPr="00FF53D0" w:rsidRDefault="00FF53D0" w:rsidP="00FF53D0"/>
    <w:p w:rsidR="00F04958" w:rsidRDefault="00F04958" w:rsidP="00D33EE5">
      <w:r>
        <w:t>Setup password-less rsync mechanism (Contact Fei Zhang)</w:t>
      </w:r>
    </w:p>
    <w:p w:rsidR="00D33EE5" w:rsidRPr="00D33EE5" w:rsidRDefault="00D33EE5" w:rsidP="00D33EE5">
      <w:pPr>
        <w:rPr>
          <w:rFonts w:ascii="Lucida Console" w:hAnsi="Lucida Console"/>
          <w:sz w:val="18"/>
          <w:szCs w:val="18"/>
        </w:rPr>
      </w:pPr>
    </w:p>
    <w:p w:rsidR="008542D7" w:rsidRDefault="008542D7" w:rsidP="00DC2770"/>
    <w:p w:rsidR="005E39B0" w:rsidRDefault="00FF53D0" w:rsidP="007A017F">
      <w:pPr>
        <w:pStyle w:val="Heading2"/>
        <w:numPr>
          <w:numberingChange w:id="57" w:author="u81172" w:date="2012-05-11T13:44:00Z" w:original="%1:5:0:.%2:2:0:"/>
        </w:numPr>
      </w:pPr>
      <w:bookmarkStart w:id="58" w:name="_Toc318271090"/>
      <w:bookmarkStart w:id="59" w:name="_Toc320514352"/>
      <w:r>
        <w:t xml:space="preserve">Script </w:t>
      </w:r>
      <w:r w:rsidR="00F97B97">
        <w:t>Deployment</w:t>
      </w:r>
      <w:bookmarkEnd w:id="59"/>
      <w:r w:rsidR="00F97B97" w:rsidDel="00F97B97">
        <w:t xml:space="preserve"> </w:t>
      </w:r>
      <w:bookmarkEnd w:id="58"/>
    </w:p>
    <w:p w:rsidR="00DC5E5D" w:rsidRDefault="00DC5E5D" w:rsidP="00DC5E5D"/>
    <w:p w:rsidR="00F44A73" w:rsidRDefault="00F44A73" w:rsidP="00FF53D0">
      <w:bookmarkStart w:id="60" w:name="OLE_LINK11"/>
      <w:bookmarkStart w:id="61" w:name="OLE_LINK12"/>
      <w:r>
        <w:t>Backup the existing scripts in production</w:t>
      </w:r>
    </w:p>
    <w:p w:rsidR="006212E4" w:rsidRDefault="006212E4" w:rsidP="00FF53D0"/>
    <w:p w:rsidR="006212E4" w:rsidRDefault="006212E4" w:rsidP="00FF53D0">
      <w:r>
        <w:t>The current versions of the scripts are in svn and can be extracted from:</w:t>
      </w:r>
    </w:p>
    <w:p w:rsidR="006212E4" w:rsidRDefault="006212E4" w:rsidP="00FF53D0"/>
    <w:p w:rsidR="006212E4" w:rsidRPr="008072AE" w:rsidRDefault="006212E4" w:rsidP="006212E4">
      <w:pPr>
        <w:pStyle w:val="E-mailSignature"/>
        <w:rPr>
          <w:rFonts w:ascii="Arial" w:hAnsi="Arial" w:cs="Arial"/>
          <w:b/>
        </w:rPr>
      </w:pPr>
      <w:hyperlink r:id="rId8" w:history="1">
        <w:r w:rsidRPr="008072AE">
          <w:rPr>
            <w:rStyle w:val="Hyperlink"/>
            <w:rFonts w:ascii="Arial" w:hAnsi="Arial" w:cs="Arial"/>
            <w:b/>
            <w:sz w:val="20"/>
            <w:szCs w:val="20"/>
          </w:rPr>
          <w:t>http://www.ga.gov.au:9080/svn/gemd/neo/comutil/NbarAnciDownload</w:t>
        </w:r>
      </w:hyperlink>
      <w:r w:rsidRPr="008072AE">
        <w:rPr>
          <w:rFonts w:ascii="Arial" w:hAnsi="Arial" w:cs="Arial"/>
          <w:b/>
          <w:color w:val="000080"/>
          <w:sz w:val="20"/>
          <w:szCs w:val="20"/>
        </w:rPr>
        <w:t xml:space="preserve"> </w:t>
      </w:r>
    </w:p>
    <w:p w:rsidR="00F44A73" w:rsidRDefault="00F44A73" w:rsidP="00FF53D0"/>
    <w:p w:rsidR="00FF53D0" w:rsidRDefault="006212E4" w:rsidP="00FF53D0">
      <w:r>
        <w:t>These should be installed in</w:t>
      </w:r>
      <w:r w:rsidR="00FF53D0">
        <w:t>:</w:t>
      </w:r>
    </w:p>
    <w:p w:rsidR="00FF53D0" w:rsidRDefault="00FF53D0" w:rsidP="00FF53D0"/>
    <w:p w:rsidR="00FF53D0" w:rsidRDefault="00FF53D0" w:rsidP="00FF53D0">
      <w:pPr>
        <w:ind w:left="720"/>
      </w:pPr>
      <w:r w:rsidRPr="00BB3B1E">
        <w:t>/usr/local/neoops</w:t>
      </w:r>
      <w:r>
        <w:t>/bin</w:t>
      </w:r>
    </w:p>
    <w:p w:rsidR="008072AE" w:rsidRDefault="008072AE" w:rsidP="00FF53D0">
      <w:pPr>
        <w:ind w:left="720"/>
      </w:pPr>
    </w:p>
    <w:p w:rsidR="008072AE" w:rsidRPr="008072AE" w:rsidRDefault="008072AE" w:rsidP="008072AE">
      <w:pPr>
        <w:pStyle w:val="E-mailSignature"/>
        <w:rPr>
          <w:rFonts w:ascii="Arial" w:hAnsi="Arial" w:cs="Arial"/>
          <w:b/>
        </w:rPr>
      </w:pPr>
      <w:r>
        <w:t xml:space="preserve">($&gt; svn co </w:t>
      </w:r>
      <w:hyperlink r:id="rId9" w:history="1">
        <w:r w:rsidRPr="008072AE">
          <w:rPr>
            <w:rStyle w:val="Hyperlink"/>
            <w:rFonts w:ascii="Arial" w:hAnsi="Arial" w:cs="Arial"/>
            <w:b/>
            <w:sz w:val="20"/>
            <w:szCs w:val="20"/>
          </w:rPr>
          <w:t>http://www.ga.gov.au:9080/svn/gemd/neo/comutil/NbarAnciDownload</w:t>
        </w:r>
      </w:hyperlink>
      <w:r>
        <w:rPr>
          <w:rFonts w:ascii="Arial" w:hAnsi="Arial" w:cs="Arial"/>
          <w:b/>
          <w:color w:val="000080"/>
          <w:sz w:val="20"/>
          <w:szCs w:val="20"/>
        </w:rPr>
        <w:t>)</w:t>
      </w:r>
    </w:p>
    <w:p w:rsidR="00FF53D0" w:rsidRDefault="00FF53D0" w:rsidP="00FF53D0"/>
    <w:p w:rsidR="00FF53D0" w:rsidRDefault="00FF53D0" w:rsidP="00FF53D0">
      <w:proofErr w:type="gramStart"/>
      <w:r>
        <w:t>and</w:t>
      </w:r>
      <w:proofErr w:type="gramEnd"/>
      <w:r>
        <w:t xml:space="preserve"> the </w:t>
      </w:r>
      <w:r w:rsidR="006212E4">
        <w:t xml:space="preserve">production </w:t>
      </w:r>
      <w:r>
        <w:t xml:space="preserve">log files </w:t>
      </w:r>
      <w:r w:rsidR="006212E4">
        <w:t xml:space="preserve">will be created </w:t>
      </w:r>
      <w:r>
        <w:t>in:</w:t>
      </w:r>
    </w:p>
    <w:p w:rsidR="00FF53D0" w:rsidRDefault="00FF53D0" w:rsidP="00FF53D0"/>
    <w:p w:rsidR="00FF53D0" w:rsidRDefault="00FF53D0" w:rsidP="00FF53D0">
      <w:pPr>
        <w:ind w:left="720"/>
      </w:pPr>
      <w:r w:rsidRPr="00BB3B1E">
        <w:t>/usr/local/neoops</w:t>
      </w:r>
      <w:r>
        <w:t>/log</w:t>
      </w:r>
    </w:p>
    <w:p w:rsidR="00FF53D0" w:rsidRDefault="00FF53D0" w:rsidP="00FF53D0"/>
    <w:p w:rsidR="00FF53D0" w:rsidRDefault="00FF53D0" w:rsidP="00FF53D0">
      <w:r>
        <w:t>Currently success or failure emails are sent to the operations folder:</w:t>
      </w:r>
    </w:p>
    <w:p w:rsidR="00FF53D0" w:rsidRDefault="00FF53D0" w:rsidP="00FF53D0"/>
    <w:p w:rsidR="00FF53D0" w:rsidRPr="006C6161" w:rsidRDefault="00FF53D0" w:rsidP="00FF53D0">
      <w:pPr>
        <w:ind w:left="720"/>
        <w:rPr>
          <w:b/>
        </w:rPr>
      </w:pPr>
      <w:r w:rsidRPr="006C6161">
        <w:rPr>
          <w:b/>
        </w:rPr>
        <w:t>transcription@</w:t>
      </w:r>
      <w:smartTag w:uri="urn:schemas-microsoft-com:office:smarttags" w:element="PersonName">
        <w:r w:rsidRPr="006C6161">
          <w:rPr>
            <w:b/>
          </w:rPr>
          <w:t>ga</w:t>
        </w:r>
      </w:smartTag>
      <w:r w:rsidRPr="006C6161">
        <w:rPr>
          <w:b/>
        </w:rPr>
        <w:t>.gov.au</w:t>
      </w:r>
    </w:p>
    <w:p w:rsidR="00FF53D0" w:rsidRDefault="00FF53D0" w:rsidP="00FF53D0"/>
    <w:p w:rsidR="00FF53D0" w:rsidRDefault="00FF53D0" w:rsidP="00FF53D0">
      <w:r>
        <w:t xml:space="preserve">The five new scripts </w:t>
      </w:r>
      <w:r w:rsidR="00A57F12">
        <w:t>in svn are</w:t>
      </w:r>
      <w:r>
        <w:t>:</w:t>
      </w:r>
    </w:p>
    <w:p w:rsidR="00FF53D0" w:rsidRPr="00A818D7" w:rsidRDefault="00FF53D0" w:rsidP="00FF53D0"/>
    <w:p w:rsidR="00FF53D0" w:rsidRPr="00A818D7" w:rsidRDefault="00FF53D0" w:rsidP="00FF53D0">
      <w:pPr>
        <w:ind w:left="720"/>
      </w:pPr>
      <w:r w:rsidRPr="00A818D7">
        <w:t>-</w:t>
      </w:r>
      <w:proofErr w:type="gramStart"/>
      <w:r w:rsidRPr="00A818D7">
        <w:t>rwxrwxr-</w:t>
      </w:r>
      <w:proofErr w:type="gramEnd"/>
      <w:r w:rsidRPr="00A818D7">
        <w:t xml:space="preserve">x 1 lpgs dba 1469 Mar 19 </w:t>
      </w:r>
      <w:smartTag w:uri="urn:schemas-microsoft-com:office:smarttags" w:element="time">
        <w:smartTagPr>
          <w:attr w:name="Hour" w:val="9"/>
          <w:attr w:name="Minute" w:val="55"/>
        </w:smartTagPr>
        <w:r w:rsidRPr="00A818D7">
          <w:t>09:55</w:t>
        </w:r>
      </w:smartTag>
      <w:r w:rsidRPr="00A818D7">
        <w:t xml:space="preserve"> aodMod04Download.ksh</w:t>
      </w:r>
    </w:p>
    <w:p w:rsidR="00FF53D0" w:rsidRPr="00A818D7" w:rsidRDefault="00FF53D0" w:rsidP="00FF53D0">
      <w:pPr>
        <w:ind w:left="720"/>
      </w:pPr>
      <w:r w:rsidRPr="00A818D7">
        <w:t>-</w:t>
      </w:r>
      <w:proofErr w:type="gramStart"/>
      <w:r w:rsidRPr="00A818D7">
        <w:t>rwxrwxr-</w:t>
      </w:r>
      <w:proofErr w:type="gramEnd"/>
      <w:r w:rsidRPr="00A818D7">
        <w:t xml:space="preserve">x 1 lpgs dba 1459 Mar 19 </w:t>
      </w:r>
      <w:smartTag w:uri="urn:schemas-microsoft-com:office:smarttags" w:element="time">
        <w:smartTagPr>
          <w:attr w:name="Hour" w:val="9"/>
          <w:attr w:name="Minute" w:val="56"/>
        </w:smartTagPr>
        <w:r w:rsidRPr="00A818D7">
          <w:t>09:56</w:t>
        </w:r>
      </w:smartTag>
      <w:r w:rsidRPr="00A818D7">
        <w:t xml:space="preserve"> aodMyd04Download.ksh</w:t>
      </w:r>
    </w:p>
    <w:p w:rsidR="00FF53D0" w:rsidRPr="00A818D7" w:rsidRDefault="00FF53D0" w:rsidP="00FF53D0">
      <w:pPr>
        <w:ind w:left="720"/>
      </w:pPr>
      <w:r w:rsidRPr="00A818D7">
        <w:t>-</w:t>
      </w:r>
      <w:proofErr w:type="gramStart"/>
      <w:r w:rsidRPr="00A818D7">
        <w:t>rwxrwxr-</w:t>
      </w:r>
      <w:proofErr w:type="gramEnd"/>
      <w:r w:rsidRPr="00A818D7">
        <w:t xml:space="preserve">x 1 lpgs dba 1419 Mar 19 </w:t>
      </w:r>
      <w:smartTag w:uri="urn:schemas-microsoft-com:office:smarttags" w:element="time">
        <w:smartTagPr>
          <w:attr w:name="Hour" w:val="9"/>
          <w:attr w:name="Minute" w:val="57"/>
        </w:smartTagPr>
        <w:r w:rsidRPr="00A818D7">
          <w:t>09:57</w:t>
        </w:r>
      </w:smartTag>
      <w:r w:rsidRPr="00A818D7">
        <w:t xml:space="preserve"> brdfMosaicDownload.ksh</w:t>
      </w:r>
    </w:p>
    <w:p w:rsidR="00FF53D0" w:rsidRPr="00A818D7" w:rsidRDefault="00FF53D0" w:rsidP="00FF53D0">
      <w:pPr>
        <w:ind w:left="720"/>
      </w:pPr>
      <w:r w:rsidRPr="00A818D7">
        <w:t>-</w:t>
      </w:r>
      <w:proofErr w:type="gramStart"/>
      <w:r w:rsidRPr="00A818D7">
        <w:t>rwxrwxr-</w:t>
      </w:r>
      <w:proofErr w:type="gramEnd"/>
      <w:r w:rsidRPr="00A818D7">
        <w:t xml:space="preserve">x 1 lpgs dba 2206 Mar 19 </w:t>
      </w:r>
      <w:smartTag w:uri="urn:schemas-microsoft-com:office:smarttags" w:element="time">
        <w:smartTagPr>
          <w:attr w:name="Hour" w:val="9"/>
          <w:attr w:name="Minute" w:val="54"/>
        </w:smartTagPr>
        <w:r w:rsidRPr="00A818D7">
          <w:t>09:54</w:t>
        </w:r>
      </w:smartTag>
      <w:r w:rsidRPr="00A818D7">
        <w:t xml:space="preserve"> brdfTileDownload.ksh</w:t>
      </w:r>
    </w:p>
    <w:p w:rsidR="00FF53D0" w:rsidRDefault="00FF53D0" w:rsidP="00FF53D0">
      <w:pPr>
        <w:ind w:left="720"/>
      </w:pPr>
      <w:r w:rsidRPr="00A818D7">
        <w:t>-</w:t>
      </w:r>
      <w:proofErr w:type="gramStart"/>
      <w:r w:rsidRPr="00A818D7">
        <w:t>rwxrwxr-</w:t>
      </w:r>
      <w:proofErr w:type="gramEnd"/>
      <w:r w:rsidRPr="00A818D7">
        <w:t xml:space="preserve">x 1 lpgs dba 2491 Mar 19 </w:t>
      </w:r>
      <w:smartTag w:uri="urn:schemas-microsoft-com:office:smarttags" w:element="time">
        <w:smartTagPr>
          <w:attr w:name="Hour" w:val="9"/>
          <w:attr w:name="Minute" w:val="58"/>
        </w:smartTagPr>
        <w:r w:rsidRPr="00A818D7">
          <w:t>09:58</w:t>
        </w:r>
      </w:smartTag>
      <w:r w:rsidRPr="00A818D7">
        <w:t xml:space="preserve"> wvDownload.ksh</w:t>
      </w:r>
    </w:p>
    <w:p w:rsidR="00FF53D0" w:rsidRDefault="00FF53D0" w:rsidP="00FF53D0">
      <w:pPr>
        <w:ind w:left="720"/>
      </w:pPr>
    </w:p>
    <w:p w:rsidR="00660B1C" w:rsidRPr="00A818D7" w:rsidRDefault="00660B1C" w:rsidP="00660B1C">
      <w:r>
        <w:t>The crontab updated as per section 6.6.</w:t>
      </w:r>
    </w:p>
    <w:p w:rsidR="00FF53D0" w:rsidRDefault="00FF53D0" w:rsidP="00FF53D0">
      <w:pPr>
        <w:pStyle w:val="Heading1"/>
        <w:numPr>
          <w:numberingChange w:id="62" w:author="u81172" w:date="2012-05-11T13:44:00Z" w:original="%1:6:0:"/>
        </w:numPr>
      </w:pPr>
      <w:bookmarkStart w:id="63" w:name="_Toc319482656"/>
      <w:bookmarkStart w:id="64" w:name="_Toc320514353"/>
      <w:r>
        <w:t>The Scripts:</w:t>
      </w:r>
      <w:bookmarkEnd w:id="63"/>
      <w:bookmarkEnd w:id="64"/>
    </w:p>
    <w:p w:rsidR="0084402D" w:rsidRDefault="0084402D" w:rsidP="0084402D"/>
    <w:p w:rsidR="0084402D" w:rsidRPr="0084402D" w:rsidRDefault="0084402D" w:rsidP="0084402D"/>
    <w:p w:rsidR="00FF53D0" w:rsidRPr="00493D05" w:rsidRDefault="00FF53D0" w:rsidP="00FF53D0">
      <w:pPr>
        <w:pStyle w:val="Heading2"/>
        <w:numPr>
          <w:numberingChange w:id="65" w:author="u81172" w:date="2012-05-11T13:44:00Z" w:original="%1:6:0:.%2:1:0:"/>
        </w:numPr>
      </w:pPr>
      <w:bookmarkStart w:id="66" w:name="_Toc319482657"/>
      <w:bookmarkStart w:id="67" w:name="_Toc320514354"/>
      <w:r w:rsidRPr="00493D05">
        <w:t>brdfTileDownload.ksh</w:t>
      </w:r>
      <w:bookmarkEnd w:id="66"/>
      <w:bookmarkEnd w:id="67"/>
    </w:p>
    <w:p w:rsidR="00FF53D0" w:rsidRDefault="00FF53D0" w:rsidP="00FF53D0"/>
    <w:p w:rsidR="00FF53D0" w:rsidRDefault="00FF53D0" w:rsidP="00FF53D0">
      <w:r>
        <w:t>This script downloads BRDF tile data from the required external ftp site via the “wget” application which “mirrors” the remote ftp site to a specified local directory (in this case on the NAS).</w:t>
      </w:r>
    </w:p>
    <w:p w:rsidR="00FF53D0" w:rsidRDefault="00FF53D0" w:rsidP="00FF53D0"/>
    <w:p w:rsidR="00FF53D0" w:rsidRDefault="00FF53D0" w:rsidP="00FF53D0">
      <w:r>
        <w:t>Remote ftp:</w:t>
      </w:r>
      <w:r>
        <w:tab/>
        <w:t xml:space="preserve"> </w:t>
      </w:r>
      <w:hyperlink r:id="rId10" w:history="1">
        <w:r w:rsidRPr="001A6453">
          <w:rPr>
            <w:rStyle w:val="Hyperlink"/>
          </w:rPr>
          <w:t>ftp://e4ftl01.cr.usgs.gov/MOTA/MCD43A1.005</w:t>
        </w:r>
      </w:hyperlink>
    </w:p>
    <w:p w:rsidR="00FF53D0" w:rsidRPr="00134BBE" w:rsidRDefault="00FF53D0" w:rsidP="00FF53D0">
      <w:r>
        <w:t>Local NAS:</w:t>
      </w:r>
      <w:r>
        <w:tab/>
      </w:r>
      <w:r w:rsidR="00134BBE" w:rsidRPr="00134BBE">
        <w:t>/nas/gemd/eoancillarydata/BRDF/USGS_tile</w:t>
      </w:r>
    </w:p>
    <w:p w:rsidR="00FF53D0" w:rsidRDefault="00FF53D0" w:rsidP="00FF53D0">
      <w:r>
        <w:t>Logfile:</w:t>
      </w:r>
      <w:r>
        <w:tab/>
      </w:r>
      <w:r>
        <w:tab/>
      </w:r>
      <w:r w:rsidRPr="00BB3B1E">
        <w:t>/usr/local/neoops</w:t>
      </w:r>
      <w:r>
        <w:t>/log/wget</w:t>
      </w:r>
      <w:r w:rsidRPr="00BB3B1E">
        <w:t>_Brdf_</w:t>
      </w:r>
      <w:smartTag w:uri="urn:schemas-microsoft-com:office:smarttags" w:element="stockticker">
        <w:r w:rsidRPr="00BB3B1E">
          <w:t>MCD</w:t>
        </w:r>
      </w:smartTag>
      <w:r w:rsidRPr="00BB3B1E">
        <w:t>43A1</w:t>
      </w:r>
      <w:r>
        <w:t>.log</w:t>
      </w:r>
    </w:p>
    <w:p w:rsidR="00FF53D0" w:rsidRDefault="00FF53D0" w:rsidP="00FF53D0"/>
    <w:p w:rsidR="00FF53D0" w:rsidRDefault="00FF53D0" w:rsidP="00FF53D0">
      <w:proofErr w:type="gramStart"/>
      <w:r>
        <w:t>wget</w:t>
      </w:r>
      <w:proofErr w:type="gramEnd"/>
      <w:r>
        <w:t xml:space="preserve"> options used:</w:t>
      </w:r>
    </w:p>
    <w:p w:rsidR="00FF53D0" w:rsidRDefault="00FF53D0" w:rsidP="00FF53D0">
      <w:pPr>
        <w:numPr>
          <w:ilvl w:val="0"/>
          <w:numId w:val="25"/>
          <w:numberingChange w:id="68" w:author="u81172" w:date="2012-05-11T13:44:00Z" w:original=""/>
        </w:numPr>
      </w:pPr>
      <w:r w:rsidRPr="00E01351">
        <w:t>--mirror</w:t>
      </w:r>
      <w:r>
        <w:tab/>
      </w:r>
      <w:r>
        <w:tab/>
        <w:t>Mirror the 2 web sites</w:t>
      </w:r>
    </w:p>
    <w:p w:rsidR="00FF53D0" w:rsidRDefault="00FF53D0" w:rsidP="00FF53D0">
      <w:pPr>
        <w:numPr>
          <w:ilvl w:val="0"/>
          <w:numId w:val="25"/>
          <w:numberingChange w:id="69" w:author="u81172" w:date="2012-05-11T13:44:00Z" w:original=""/>
        </w:numPr>
      </w:pPr>
      <w:r>
        <w:t>-N</w:t>
      </w:r>
      <w:r>
        <w:tab/>
      </w:r>
      <w:r>
        <w:tab/>
        <w:t>Check time stamps and only download remote file if newer (1)</w:t>
      </w:r>
    </w:p>
    <w:p w:rsidR="00FF53D0" w:rsidRDefault="00FF53D0" w:rsidP="00FF53D0">
      <w:pPr>
        <w:numPr>
          <w:ilvl w:val="0"/>
          <w:numId w:val="25"/>
          <w:numberingChange w:id="70" w:author="u81172" w:date="2012-05-11T13:44:00Z" w:original=""/>
        </w:numPr>
      </w:pPr>
      <w:r w:rsidRPr="00E01351">
        <w:t>-nH</w:t>
      </w:r>
      <w:r>
        <w:tab/>
      </w:r>
      <w:r>
        <w:tab/>
        <w:t>Remove the host name from the downloaded directory path (1)</w:t>
      </w:r>
    </w:p>
    <w:p w:rsidR="00FF53D0" w:rsidRDefault="00FF53D0" w:rsidP="00FF53D0">
      <w:pPr>
        <w:numPr>
          <w:ilvl w:val="0"/>
          <w:numId w:val="25"/>
          <w:numberingChange w:id="71" w:author="u81172" w:date="2012-05-11T13:44:00Z" w:original=""/>
        </w:numPr>
      </w:pPr>
      <w:r w:rsidRPr="00E01351">
        <w:t>--cut-dirs=2</w:t>
      </w:r>
      <w:r>
        <w:tab/>
        <w:t>Cut the directory path back 2 levels</w:t>
      </w:r>
    </w:p>
    <w:p w:rsidR="00FF53D0" w:rsidRPr="00E01351" w:rsidRDefault="00FF53D0" w:rsidP="00FF53D0">
      <w:pPr>
        <w:numPr>
          <w:ilvl w:val="0"/>
          <w:numId w:val="25"/>
          <w:numberingChange w:id="72" w:author="u81172" w:date="2012-05-11T13:44:00Z" w:original=""/>
        </w:numPr>
      </w:pPr>
      <w:r>
        <w:t>-A {TileList]</w:t>
      </w:r>
      <w:r>
        <w:tab/>
        <w:t>A comma separated list of tiles to download only (2)</w:t>
      </w:r>
    </w:p>
    <w:p w:rsidR="00FF53D0" w:rsidRDefault="00FF53D0" w:rsidP="00FF53D0">
      <w:pPr>
        <w:numPr>
          <w:ilvl w:val="0"/>
          <w:numId w:val="25"/>
          <w:numberingChange w:id="73" w:author="u81172" w:date="2012-05-11T13:44:00Z" w:original=""/>
        </w:numPr>
      </w:pPr>
      <w:r>
        <w:t>-R .jpg</w:t>
      </w:r>
      <w:r>
        <w:tab/>
      </w:r>
      <w:r>
        <w:tab/>
        <w:t>Exclude unwanted jpeg files</w:t>
      </w:r>
    </w:p>
    <w:p w:rsidR="00FF53D0" w:rsidRDefault="00FF53D0" w:rsidP="00FF53D0"/>
    <w:p w:rsidR="00FF53D0" w:rsidRDefault="00FF53D0" w:rsidP="00FF53D0">
      <w:r>
        <w:t>Note:</w:t>
      </w:r>
    </w:p>
    <w:p w:rsidR="00FF53D0" w:rsidRDefault="00FF53D0" w:rsidP="00FF53D0">
      <w:pPr>
        <w:numPr>
          <w:ilvl w:val="1"/>
          <w:numId w:val="22"/>
          <w:numberingChange w:id="74" w:author="u81172" w:date="2012-05-11T13:44:00Z" w:original="%2:1:0:."/>
        </w:numPr>
        <w:tabs>
          <w:tab w:val="clear" w:pos="1440"/>
          <w:tab w:val="num" w:pos="360"/>
        </w:tabs>
        <w:ind w:left="360"/>
      </w:pPr>
      <w:r>
        <w:t>Without these options the resulting mirrored output directory structure would be:</w:t>
      </w:r>
    </w:p>
    <w:p w:rsidR="00FF53D0" w:rsidRDefault="00FF53D0" w:rsidP="00FF53D0">
      <w:pPr>
        <w:rPr>
          <w:i/>
        </w:rPr>
      </w:pPr>
      <w:r>
        <w:t xml:space="preserve">   /n</w:t>
      </w:r>
      <w:r w:rsidRPr="00E01351">
        <w:t>as/gemd/ifcidata/</w:t>
      </w:r>
      <w:smartTag w:uri="urn:schemas-microsoft-com:office:smarttags" w:element="stockticker">
        <w:r w:rsidRPr="00E01351">
          <w:t>IFCI</w:t>
        </w:r>
      </w:smartTag>
      <w:r w:rsidRPr="00E01351">
        <w:t>/BRDF/</w:t>
      </w:r>
      <w:smartTag w:uri="urn:schemas-microsoft-com:office:smarttags" w:element="stockticker">
        <w:r w:rsidRPr="00E01351">
          <w:t>MCD</w:t>
        </w:r>
      </w:smartTag>
      <w:r w:rsidRPr="00E01351">
        <w:t>43A</w:t>
      </w:r>
      <w:r>
        <w:t>/</w:t>
      </w:r>
      <w:r w:rsidRPr="006C6161">
        <w:t>e4ftl01.cr.usgs.gov/MOTA/</w:t>
      </w:r>
      <w:smartTag w:uri="urn:schemas-microsoft-com:office:smarttags" w:element="stockticker">
        <w:r w:rsidRPr="006C6161">
          <w:t>MCD</w:t>
        </w:r>
      </w:smartTag>
      <w:r>
        <w:t>43A1.00</w:t>
      </w:r>
      <w:r>
        <w:rPr>
          <w:i/>
        </w:rPr>
        <w:t>5</w:t>
      </w:r>
    </w:p>
    <w:p w:rsidR="00FF53D0" w:rsidRPr="00BE557A" w:rsidRDefault="00FF53D0" w:rsidP="00FF53D0">
      <w:pPr>
        <w:numPr>
          <w:ilvl w:val="1"/>
          <w:numId w:val="22"/>
          <w:numberingChange w:id="75" w:author="u81172" w:date="2012-05-11T13:44:00Z" w:original="%2:2:0:."/>
        </w:numPr>
        <w:tabs>
          <w:tab w:val="clear" w:pos="1440"/>
          <w:tab w:val="num" w:pos="360"/>
        </w:tabs>
        <w:ind w:hanging="1440"/>
      </w:pPr>
      <w:r w:rsidRPr="00BE557A">
        <w:t xml:space="preserve">A </w:t>
      </w:r>
      <w:r>
        <w:t xml:space="preserve">comma separated </w:t>
      </w:r>
      <w:r w:rsidRPr="00BE557A">
        <w:t xml:space="preserve">list </w:t>
      </w:r>
      <w:r>
        <w:t xml:space="preserve">of tiles to download, i.e. </w:t>
      </w:r>
      <w:r w:rsidRPr="00BE557A">
        <w:t>"*h11v08*,*h11v09*,*h12v08*</w:t>
      </w:r>
      <w:proofErr w:type="gramStart"/>
      <w:r w:rsidRPr="00BE557A">
        <w:t>,</w:t>
      </w:r>
      <w:r>
        <w:t>…</w:t>
      </w:r>
      <w:proofErr w:type="gramEnd"/>
      <w:r>
        <w:t>”</w:t>
      </w:r>
    </w:p>
    <w:p w:rsidR="00FF53D0" w:rsidRDefault="00FF53D0" w:rsidP="00FF53D0">
      <w:pPr>
        <w:rPr>
          <w:i/>
        </w:rPr>
      </w:pPr>
    </w:p>
    <w:p w:rsidR="00FF53D0" w:rsidRPr="001946D1" w:rsidRDefault="00FF53D0" w:rsidP="00FF53D0">
      <w:pPr>
        <w:pStyle w:val="Heading2"/>
        <w:numPr>
          <w:numberingChange w:id="76" w:author="u81172" w:date="2012-05-11T13:44:00Z" w:original="%1:6:0:.%2:2:0:"/>
        </w:numPr>
      </w:pPr>
      <w:bookmarkStart w:id="77" w:name="_Toc319482658"/>
      <w:bookmarkStart w:id="78" w:name="_Toc320514355"/>
      <w:r w:rsidRPr="001946D1">
        <w:t>brdfMosaicDownload.ksh</w:t>
      </w:r>
      <w:bookmarkEnd w:id="77"/>
      <w:bookmarkEnd w:id="78"/>
    </w:p>
    <w:p w:rsidR="00FF53D0" w:rsidRDefault="00FF53D0" w:rsidP="00FF53D0"/>
    <w:p w:rsidR="00FF53D0" w:rsidRDefault="00FF53D0" w:rsidP="00FF53D0">
      <w:r>
        <w:t>This script downloads BRDF mosaic data from the remote server via the “rsync” application.</w:t>
      </w:r>
    </w:p>
    <w:p w:rsidR="00FF53D0" w:rsidRDefault="00FF53D0" w:rsidP="00FF53D0"/>
    <w:p w:rsidR="00FF53D0" w:rsidRDefault="00FF53D0" w:rsidP="00FF53D0">
      <w:r>
        <w:t xml:space="preserve">Remote </w:t>
      </w:r>
      <w:r w:rsidR="00F04958">
        <w:t>server</w:t>
      </w:r>
      <w:r>
        <w:t>:</w:t>
      </w:r>
      <w:r>
        <w:tab/>
      </w:r>
      <w:hyperlink r:id="rId11" w:history="1">
        <w:r w:rsidRPr="001A6453">
          <w:rPr>
            <w:rStyle w:val="Hyperlink"/>
          </w:rPr>
          <w:t>lpgs@dc.nci.org.au:/projects/u39/lpdaac/data/aust/MCD43A1.005</w:t>
        </w:r>
      </w:hyperlink>
    </w:p>
    <w:p w:rsidR="00FF53D0" w:rsidRPr="00134BBE" w:rsidRDefault="00FF53D0" w:rsidP="00FF53D0">
      <w:r>
        <w:t>Local NAS:</w:t>
      </w:r>
      <w:r>
        <w:tab/>
      </w:r>
      <w:r w:rsidR="00134BBE" w:rsidRPr="00134BBE">
        <w:t>/nas/gemd/eoancillarydata/BRDF/CSIRO_mosaic</w:t>
      </w:r>
    </w:p>
    <w:p w:rsidR="00FF53D0" w:rsidRPr="00BB3B1E" w:rsidRDefault="00FF53D0" w:rsidP="00FF53D0">
      <w:r>
        <w:t>Logfile:</w:t>
      </w:r>
      <w:r>
        <w:tab/>
      </w:r>
      <w:r>
        <w:tab/>
      </w:r>
      <w:r w:rsidRPr="00BB3B1E">
        <w:t>/usr/local/neoops</w:t>
      </w:r>
      <w:r>
        <w:t>/log/</w:t>
      </w:r>
      <w:r w:rsidRPr="00BB3B1E">
        <w:t>rsync_Brdf_</w:t>
      </w:r>
      <w:smartTag w:uri="urn:schemas-microsoft-com:office:smarttags" w:element="stockticker">
        <w:r w:rsidRPr="00BB3B1E">
          <w:t>MCD</w:t>
        </w:r>
      </w:smartTag>
      <w:r w:rsidRPr="00BB3B1E">
        <w:t>43A1</w:t>
      </w:r>
      <w:r>
        <w:t>.log</w:t>
      </w:r>
    </w:p>
    <w:p w:rsidR="00FF53D0" w:rsidRDefault="00FF53D0" w:rsidP="00FF53D0"/>
    <w:p w:rsidR="00FF53D0" w:rsidRDefault="00FF53D0" w:rsidP="00FF53D0">
      <w:proofErr w:type="gramStart"/>
      <w:r>
        <w:t>rsync</w:t>
      </w:r>
      <w:proofErr w:type="gramEnd"/>
      <w:r>
        <w:t xml:space="preserve"> options user:</w:t>
      </w:r>
    </w:p>
    <w:p w:rsidR="00FF53D0" w:rsidRDefault="00FF53D0" w:rsidP="00FF53D0">
      <w:pPr>
        <w:numPr>
          <w:ilvl w:val="0"/>
          <w:numId w:val="23"/>
          <w:numberingChange w:id="79" w:author="u81172" w:date="2012-05-11T13:44:00Z" w:original=""/>
        </w:numPr>
        <w:tabs>
          <w:tab w:val="clear" w:pos="567"/>
          <w:tab w:val="num" w:pos="900"/>
        </w:tabs>
        <w:ind w:hanging="27"/>
      </w:pPr>
      <w:r>
        <w:t>-r</w:t>
      </w:r>
      <w:r>
        <w:tab/>
      </w:r>
      <w:r>
        <w:tab/>
        <w:t>Recursive download</w:t>
      </w:r>
    </w:p>
    <w:p w:rsidR="00FF53D0" w:rsidRDefault="00FF53D0" w:rsidP="00FF53D0">
      <w:pPr>
        <w:numPr>
          <w:ilvl w:val="0"/>
          <w:numId w:val="23"/>
          <w:numberingChange w:id="80" w:author="u81172" w:date="2012-05-11T13:44:00Z" w:original=""/>
        </w:numPr>
        <w:tabs>
          <w:tab w:val="clear" w:pos="567"/>
          <w:tab w:val="num" w:pos="900"/>
        </w:tabs>
        <w:ind w:hanging="27"/>
      </w:pPr>
      <w:r>
        <w:t>-t</w:t>
      </w:r>
      <w:r>
        <w:tab/>
      </w:r>
      <w:r>
        <w:tab/>
        <w:t>Preserve timestamps</w:t>
      </w:r>
    </w:p>
    <w:p w:rsidR="000C419F" w:rsidRDefault="000C419F" w:rsidP="000C419F"/>
    <w:p w:rsidR="000C419F" w:rsidRPr="000C419F" w:rsidRDefault="000C419F" w:rsidP="000C419F">
      <w:pPr>
        <w:rPr>
          <w:b/>
          <w:sz w:val="24"/>
          <w:szCs w:val="24"/>
        </w:rPr>
      </w:pPr>
      <w:r w:rsidRPr="000C419F">
        <w:rPr>
          <w:b/>
          <w:sz w:val="24"/>
          <w:szCs w:val="24"/>
        </w:rPr>
        <w:lastRenderedPageBreak/>
        <w:t>How to step-up passwordless rsync?</w:t>
      </w:r>
    </w:p>
    <w:p w:rsidR="000C419F" w:rsidRDefault="000C419F" w:rsidP="000C419F">
      <w:pPr>
        <w:numPr>
          <w:ilvl w:val="0"/>
          <w:numId w:val="23"/>
          <w:numberingChange w:id="81" w:author="u81172" w:date="2012-05-11T13:44:00Z" w:original=""/>
        </w:numPr>
      </w:pPr>
      <w:r>
        <w:t>Step 1 make a public key on the local machine cen-neo-ops:</w:t>
      </w:r>
    </w:p>
    <w:p w:rsidR="000C419F" w:rsidRDefault="000C419F" w:rsidP="000C419F">
      <w:pPr>
        <w:ind w:left="160"/>
      </w:pPr>
    </w:p>
    <w:p w:rsidR="000C419F" w:rsidRDefault="000C419F" w:rsidP="000C419F">
      <w:pPr>
        <w:ind w:left="160"/>
      </w:pPr>
      <w:r w:rsidRPr="000C419F">
        <w:rPr>
          <w:highlight w:val="yellow"/>
        </w:rPr>
        <w:t>neoops@cen-neo-ops&gt; ssh-keygen -t rsa</w:t>
      </w:r>
    </w:p>
    <w:p w:rsidR="000C419F" w:rsidRPr="000C419F" w:rsidRDefault="000C419F" w:rsidP="000C419F">
      <w:pPr>
        <w:ind w:left="160"/>
      </w:pPr>
    </w:p>
    <w:p w:rsidR="000C419F" w:rsidRDefault="000C419F" w:rsidP="000C419F">
      <w:pPr>
        <w:numPr>
          <w:ilvl w:val="0"/>
          <w:numId w:val="23"/>
          <w:numberingChange w:id="82" w:author="u81172" w:date="2012-05-11T13:44:00Z" w:original=""/>
        </w:numPr>
      </w:pPr>
      <w:r>
        <w:t xml:space="preserve">Step 2: </w:t>
      </w:r>
      <w:r w:rsidRPr="000C419F">
        <w:t>copy our public key to the remote machine</w:t>
      </w:r>
      <w:r>
        <w:t xml:space="preserve"> dc.nci.org.au</w:t>
      </w:r>
    </w:p>
    <w:p w:rsidR="000C419F" w:rsidRDefault="000C419F" w:rsidP="000C419F">
      <w:pPr>
        <w:numPr>
          <w:ilvl w:val="0"/>
          <w:numId w:val="23"/>
          <w:numberingChange w:id="83" w:author="u81172" w:date="2012-05-11T13:44:00Z" w:original=""/>
        </w:numPr>
      </w:pPr>
    </w:p>
    <w:p w:rsidR="000C419F" w:rsidRPr="000C419F" w:rsidRDefault="000C419F" w:rsidP="000C419F">
      <w:pPr>
        <w:ind w:left="160"/>
      </w:pPr>
      <w:r w:rsidRPr="000C419F">
        <w:rPr>
          <w:highlight w:val="yellow"/>
        </w:rPr>
        <w:t>neoops@cen-neo-ops&gt; ssh-copy-id -</w:t>
      </w:r>
      <w:proofErr w:type="gramStart"/>
      <w:r w:rsidRPr="000C419F">
        <w:rPr>
          <w:highlight w:val="yellow"/>
        </w:rPr>
        <w:t xml:space="preserve">i </w:t>
      </w:r>
      <w:r>
        <w:rPr>
          <w:highlight w:val="yellow"/>
        </w:rPr>
        <w:t xml:space="preserve"> </w:t>
      </w:r>
      <w:r w:rsidRPr="000C419F">
        <w:rPr>
          <w:highlight w:val="yellow"/>
        </w:rPr>
        <w:t>~</w:t>
      </w:r>
      <w:proofErr w:type="gramEnd"/>
      <w:r w:rsidRPr="000C419F">
        <w:rPr>
          <w:highlight w:val="yellow"/>
        </w:rPr>
        <w:t xml:space="preserve">/.ssh/id_rsa.pub </w:t>
      </w:r>
      <w:r>
        <w:rPr>
          <w:highlight w:val="yellow"/>
        </w:rPr>
        <w:t>lpgs</w:t>
      </w:r>
      <w:r w:rsidRPr="000C419F">
        <w:rPr>
          <w:highlight w:val="yellow"/>
        </w:rPr>
        <w:t>@dc.nci.org.au</w:t>
      </w:r>
    </w:p>
    <w:p w:rsidR="000C419F" w:rsidRDefault="000C419F" w:rsidP="000C419F">
      <w:pPr>
        <w:ind w:left="160"/>
      </w:pPr>
    </w:p>
    <w:p w:rsidR="000C419F" w:rsidRDefault="000C419F" w:rsidP="000C419F">
      <w:pPr>
        <w:ind w:left="1080"/>
      </w:pPr>
    </w:p>
    <w:p w:rsidR="000C419F" w:rsidRDefault="005B160B" w:rsidP="000C419F">
      <w:r w:rsidRPr="005B160B">
        <w:rPr>
          <w:highlight w:val="yellow"/>
        </w:rPr>
        <w:t>Note the second step will prompt password to be typed in and please c</w:t>
      </w:r>
      <w:r w:rsidR="000C419F" w:rsidRPr="005B160B">
        <w:rPr>
          <w:highlight w:val="yellow"/>
        </w:rPr>
        <w:t>ontact Fei Zhang</w:t>
      </w:r>
      <w:r w:rsidRPr="005B160B">
        <w:rPr>
          <w:highlight w:val="yellow"/>
        </w:rPr>
        <w:t xml:space="preserve"> during the setup.</w:t>
      </w:r>
    </w:p>
    <w:p w:rsidR="00FF53D0" w:rsidRDefault="00FF53D0" w:rsidP="00FF53D0"/>
    <w:p w:rsidR="00FF53D0" w:rsidRPr="001946D1" w:rsidRDefault="00FF53D0" w:rsidP="00FF53D0">
      <w:pPr>
        <w:pStyle w:val="Heading2"/>
        <w:numPr>
          <w:numberingChange w:id="84" w:author="u81172" w:date="2012-05-11T13:44:00Z" w:original="%1:6:0:.%2:3:0:"/>
        </w:numPr>
      </w:pPr>
      <w:bookmarkStart w:id="85" w:name="_Toc319482659"/>
      <w:bookmarkStart w:id="86" w:name="_Toc320514356"/>
      <w:r w:rsidRPr="001946D1">
        <w:t>aodMod04Download.ksh</w:t>
      </w:r>
      <w:bookmarkEnd w:id="85"/>
      <w:bookmarkEnd w:id="86"/>
    </w:p>
    <w:p w:rsidR="00FF53D0" w:rsidRDefault="00FF53D0" w:rsidP="00FF53D0"/>
    <w:p w:rsidR="00FF53D0" w:rsidRDefault="00FF53D0" w:rsidP="00FF53D0">
      <w:r>
        <w:t>This script downloads AOD MOD04_L2 data from the required external ftp site via the “wget” application which “mirrors: the remote ftp site to a specified local directory (in this case on the NAS).</w:t>
      </w:r>
    </w:p>
    <w:p w:rsidR="00FF53D0" w:rsidRDefault="00FF53D0" w:rsidP="00FF53D0"/>
    <w:p w:rsidR="00FF53D0" w:rsidRPr="00493D05" w:rsidRDefault="00FF53D0" w:rsidP="00FF53D0">
      <w:r>
        <w:t>Remote ftp:</w:t>
      </w:r>
      <w:r>
        <w:tab/>
      </w:r>
      <w:r w:rsidRPr="00493D05">
        <w:t>ftp://ladsweb.nascom.nasa.gov/allData/5/MOD04_L2</w:t>
      </w:r>
    </w:p>
    <w:p w:rsidR="00FF53D0" w:rsidRPr="00134BBE" w:rsidRDefault="00FF53D0" w:rsidP="00FF53D0">
      <w:r>
        <w:t>Local NAS:</w:t>
      </w:r>
      <w:r>
        <w:tab/>
      </w:r>
      <w:r w:rsidR="00134BBE" w:rsidRPr="00134BBE">
        <w:t>/nas/gemd/eoancillarydata/aerosol/MODIS/MOD04_L2</w:t>
      </w:r>
    </w:p>
    <w:p w:rsidR="00FF53D0" w:rsidRDefault="00FF53D0" w:rsidP="00FF53D0">
      <w:r>
        <w:t>Logfile:</w:t>
      </w:r>
      <w:r>
        <w:tab/>
      </w:r>
      <w:r>
        <w:tab/>
      </w:r>
      <w:r w:rsidRPr="00BB3B1E">
        <w:t>/usr/local/neoops</w:t>
      </w:r>
      <w:r>
        <w:t>/log/wget</w:t>
      </w:r>
      <w:r w:rsidRPr="00BB3B1E">
        <w:t>_</w:t>
      </w:r>
      <w:r>
        <w:t>Aod</w:t>
      </w:r>
      <w:r w:rsidRPr="00BB3B1E">
        <w:t>_</w:t>
      </w:r>
      <w:r w:rsidRPr="00493D05">
        <w:t xml:space="preserve"> MOD04_L2</w:t>
      </w:r>
      <w:r>
        <w:t>.log</w:t>
      </w:r>
    </w:p>
    <w:p w:rsidR="00FF53D0" w:rsidRDefault="00FF53D0" w:rsidP="00FF53D0"/>
    <w:p w:rsidR="00FF53D0" w:rsidRDefault="00FF53D0" w:rsidP="00FF53D0">
      <w:proofErr w:type="gramStart"/>
      <w:r>
        <w:t>wget</w:t>
      </w:r>
      <w:proofErr w:type="gramEnd"/>
      <w:r>
        <w:t xml:space="preserve"> options used:</w:t>
      </w:r>
    </w:p>
    <w:p w:rsidR="00FF53D0" w:rsidRDefault="00FF53D0" w:rsidP="00FF53D0">
      <w:pPr>
        <w:numPr>
          <w:ilvl w:val="0"/>
          <w:numId w:val="24"/>
          <w:numberingChange w:id="87" w:author="u81172" w:date="2012-05-11T13:44:00Z" w:original=""/>
        </w:numPr>
      </w:pPr>
      <w:r w:rsidRPr="00E01351">
        <w:t>--mirror</w:t>
      </w:r>
      <w:r>
        <w:tab/>
      </w:r>
      <w:r>
        <w:tab/>
        <w:t>Mirror the 2 web sites</w:t>
      </w:r>
    </w:p>
    <w:p w:rsidR="00FF53D0" w:rsidRDefault="00FF53D0" w:rsidP="00FF53D0">
      <w:pPr>
        <w:numPr>
          <w:ilvl w:val="0"/>
          <w:numId w:val="24"/>
          <w:numberingChange w:id="88" w:author="u81172" w:date="2012-05-11T13:44:00Z" w:original=""/>
        </w:numPr>
      </w:pPr>
      <w:r>
        <w:t>-N</w:t>
      </w:r>
      <w:r>
        <w:tab/>
      </w:r>
      <w:r>
        <w:tab/>
        <w:t xml:space="preserve">Check time stamps and only download remote file if newer </w:t>
      </w:r>
    </w:p>
    <w:p w:rsidR="00FF53D0" w:rsidRDefault="00FF53D0" w:rsidP="00FF53D0">
      <w:pPr>
        <w:numPr>
          <w:ilvl w:val="0"/>
          <w:numId w:val="24"/>
          <w:numberingChange w:id="89" w:author="u81172" w:date="2012-05-11T13:44:00Z" w:original=""/>
        </w:numPr>
      </w:pPr>
      <w:r w:rsidRPr="00E01351">
        <w:t>-nH</w:t>
      </w:r>
      <w:r>
        <w:tab/>
      </w:r>
      <w:r>
        <w:tab/>
        <w:t>Remove the host name from the downloaded directory path (1)</w:t>
      </w:r>
    </w:p>
    <w:p w:rsidR="00FF53D0" w:rsidRPr="00E01351" w:rsidRDefault="00FF53D0" w:rsidP="00FF53D0">
      <w:pPr>
        <w:numPr>
          <w:ilvl w:val="0"/>
          <w:numId w:val="24"/>
          <w:numberingChange w:id="90" w:author="u81172" w:date="2012-05-11T13:44:00Z" w:original=""/>
        </w:numPr>
      </w:pPr>
      <w:r>
        <w:t>--cut-dirs=3</w:t>
      </w:r>
      <w:r>
        <w:tab/>
        <w:t>Cut the directory path back 2 levels (1)</w:t>
      </w:r>
    </w:p>
    <w:p w:rsidR="00FF53D0" w:rsidRDefault="00FF53D0" w:rsidP="00FF53D0">
      <w:pPr>
        <w:numPr>
          <w:ilvl w:val="0"/>
          <w:numId w:val="24"/>
          <w:numberingChange w:id="91" w:author="u81172" w:date="2012-05-11T13:44:00Z" w:original=""/>
        </w:numPr>
      </w:pPr>
      <w:r>
        <w:t>-R .jpg</w:t>
      </w:r>
      <w:r>
        <w:tab/>
      </w:r>
      <w:r>
        <w:tab/>
        <w:t>Exclude unwanted jpeg files</w:t>
      </w:r>
    </w:p>
    <w:p w:rsidR="00FF53D0" w:rsidRDefault="00FF53D0" w:rsidP="00FF53D0"/>
    <w:p w:rsidR="00FF53D0" w:rsidRDefault="00FF53D0" w:rsidP="00FF53D0"/>
    <w:p w:rsidR="00FF53D0" w:rsidRPr="001946D1" w:rsidRDefault="00FF53D0" w:rsidP="00FF53D0">
      <w:pPr>
        <w:pStyle w:val="Heading2"/>
        <w:numPr>
          <w:numberingChange w:id="92" w:author="u81172" w:date="2012-05-11T13:44:00Z" w:original="%1:6:0:.%2:4:0:"/>
        </w:numPr>
      </w:pPr>
      <w:bookmarkStart w:id="93" w:name="_Toc319482660"/>
      <w:bookmarkStart w:id="94" w:name="_Toc320514357"/>
      <w:r w:rsidRPr="001946D1">
        <w:t>aodMyd04Download.ksh</w:t>
      </w:r>
      <w:bookmarkEnd w:id="93"/>
      <w:bookmarkEnd w:id="94"/>
    </w:p>
    <w:p w:rsidR="00FF53D0" w:rsidRDefault="00FF53D0" w:rsidP="00FF53D0"/>
    <w:p w:rsidR="00FF53D0" w:rsidRDefault="00FF53D0" w:rsidP="00FF53D0">
      <w:r>
        <w:t xml:space="preserve">This script downloads AOD </w:t>
      </w:r>
      <w:r w:rsidRPr="00476B3E">
        <w:t>MYD04_L2</w:t>
      </w:r>
      <w:r>
        <w:t xml:space="preserve"> data from the required external ftp site via the “wget” application which “mirrors: the remote ftp site to a specified local directory (in this case on the NAS).</w:t>
      </w:r>
    </w:p>
    <w:p w:rsidR="00FF53D0" w:rsidRDefault="00FF53D0" w:rsidP="00FF53D0"/>
    <w:p w:rsidR="00FF53D0" w:rsidRPr="00476B3E" w:rsidRDefault="00FF53D0" w:rsidP="00FF53D0">
      <w:r>
        <w:t>Remote ftp:</w:t>
      </w:r>
      <w:r>
        <w:tab/>
      </w:r>
      <w:r w:rsidRPr="00493D05">
        <w:t>ftp://ladsweb.nascom.nasa.gov/allData/5/</w:t>
      </w:r>
      <w:r w:rsidRPr="00476B3E">
        <w:t>MYD04_L2</w:t>
      </w:r>
    </w:p>
    <w:p w:rsidR="00FF53D0" w:rsidRPr="00134BBE" w:rsidRDefault="00FF53D0" w:rsidP="00FF53D0">
      <w:r>
        <w:t>Local NAS:</w:t>
      </w:r>
      <w:r>
        <w:tab/>
      </w:r>
      <w:r w:rsidR="00134BBE" w:rsidRPr="00134BBE">
        <w:t>/nas/gemd/eoancillarydata/aerosol/MODIS/MYD04_L2</w:t>
      </w:r>
    </w:p>
    <w:p w:rsidR="00FF53D0" w:rsidRDefault="00FF53D0" w:rsidP="00FF53D0">
      <w:r>
        <w:t>Logfile:</w:t>
      </w:r>
      <w:r>
        <w:tab/>
      </w:r>
      <w:r>
        <w:tab/>
      </w:r>
      <w:r w:rsidRPr="00BB3B1E">
        <w:t>/usr/local/neoops</w:t>
      </w:r>
      <w:r>
        <w:t>/log/wget</w:t>
      </w:r>
      <w:r w:rsidRPr="00BB3B1E">
        <w:t>_</w:t>
      </w:r>
      <w:r>
        <w:t>Aod</w:t>
      </w:r>
      <w:r w:rsidRPr="00BB3B1E">
        <w:t>_</w:t>
      </w:r>
      <w:r w:rsidRPr="00493D05">
        <w:t xml:space="preserve"> M</w:t>
      </w:r>
      <w:r>
        <w:t>Y</w:t>
      </w:r>
      <w:r w:rsidRPr="00493D05">
        <w:t>D04_L2</w:t>
      </w:r>
      <w:r>
        <w:t>.log</w:t>
      </w:r>
    </w:p>
    <w:p w:rsidR="00FF53D0" w:rsidRDefault="00FF53D0" w:rsidP="00FF53D0"/>
    <w:p w:rsidR="00FF53D0" w:rsidRDefault="00FF53D0" w:rsidP="00FF53D0">
      <w:proofErr w:type="gramStart"/>
      <w:r>
        <w:t>wget</w:t>
      </w:r>
      <w:proofErr w:type="gramEnd"/>
      <w:r>
        <w:t xml:space="preserve"> options used:</w:t>
      </w:r>
    </w:p>
    <w:p w:rsidR="00FF53D0" w:rsidRDefault="00FF53D0" w:rsidP="00FF53D0">
      <w:pPr>
        <w:numPr>
          <w:ilvl w:val="1"/>
          <w:numId w:val="26"/>
          <w:numberingChange w:id="95" w:author="u81172" w:date="2012-05-11T13:44:00Z" w:original=""/>
        </w:numPr>
      </w:pPr>
      <w:r w:rsidRPr="00E01351">
        <w:t>--mirror</w:t>
      </w:r>
      <w:r>
        <w:tab/>
      </w:r>
      <w:r>
        <w:tab/>
        <w:t>Mirror the 2 web sites</w:t>
      </w:r>
    </w:p>
    <w:p w:rsidR="00FF53D0" w:rsidRDefault="00FF53D0" w:rsidP="00FF53D0">
      <w:pPr>
        <w:numPr>
          <w:ilvl w:val="1"/>
          <w:numId w:val="26"/>
          <w:numberingChange w:id="96" w:author="u81172" w:date="2012-05-11T13:44:00Z" w:original=""/>
        </w:numPr>
      </w:pPr>
      <w:r>
        <w:t>-N</w:t>
      </w:r>
      <w:r>
        <w:tab/>
      </w:r>
      <w:r>
        <w:tab/>
        <w:t>Check time stamps and only download remote file if newer</w:t>
      </w:r>
    </w:p>
    <w:p w:rsidR="00FF53D0" w:rsidRDefault="00FF53D0" w:rsidP="00FF53D0">
      <w:pPr>
        <w:numPr>
          <w:ilvl w:val="1"/>
          <w:numId w:val="26"/>
          <w:numberingChange w:id="97" w:author="u81172" w:date="2012-05-11T13:44:00Z" w:original=""/>
        </w:numPr>
      </w:pPr>
      <w:r w:rsidRPr="00E01351">
        <w:t>-nH</w:t>
      </w:r>
      <w:r>
        <w:tab/>
      </w:r>
      <w:r>
        <w:tab/>
        <w:t>Remove the host name from the downloaded directory path (1)</w:t>
      </w:r>
    </w:p>
    <w:p w:rsidR="00FF53D0" w:rsidRPr="00E01351" w:rsidRDefault="00FF53D0" w:rsidP="00FF53D0">
      <w:pPr>
        <w:numPr>
          <w:ilvl w:val="1"/>
          <w:numId w:val="26"/>
          <w:numberingChange w:id="98" w:author="u81172" w:date="2012-05-11T13:44:00Z" w:original=""/>
        </w:numPr>
      </w:pPr>
      <w:r>
        <w:t>--cut-dirs=3</w:t>
      </w:r>
      <w:r>
        <w:tab/>
        <w:t>Cut the directory path back 2 levels (1)</w:t>
      </w:r>
    </w:p>
    <w:p w:rsidR="00FF53D0" w:rsidRDefault="00FF53D0" w:rsidP="00FF53D0">
      <w:pPr>
        <w:numPr>
          <w:ilvl w:val="1"/>
          <w:numId w:val="26"/>
          <w:numberingChange w:id="99" w:author="u81172" w:date="2012-05-11T13:44:00Z" w:original=""/>
        </w:numPr>
      </w:pPr>
      <w:r>
        <w:t>-R .jpg</w:t>
      </w:r>
      <w:r>
        <w:tab/>
      </w:r>
      <w:r>
        <w:tab/>
        <w:t>Exclude unwanted jpeg files</w:t>
      </w:r>
    </w:p>
    <w:p w:rsidR="00FF53D0" w:rsidRPr="00A34541" w:rsidRDefault="00FF53D0" w:rsidP="00FF53D0">
      <w:pPr>
        <w:pStyle w:val="Heading2"/>
        <w:numPr>
          <w:ilvl w:val="0"/>
          <w:numId w:val="0"/>
        </w:numPr>
        <w:rPr>
          <w:sz w:val="22"/>
          <w:szCs w:val="22"/>
        </w:rPr>
      </w:pPr>
      <w:bookmarkStart w:id="100" w:name="_Toc319482661"/>
    </w:p>
    <w:p w:rsidR="00FF53D0" w:rsidRPr="001946D1" w:rsidRDefault="00FF53D0" w:rsidP="00FF53D0">
      <w:pPr>
        <w:pStyle w:val="Heading2"/>
        <w:numPr>
          <w:numberingChange w:id="101" w:author="u81172" w:date="2012-05-11T13:44:00Z" w:original="%1:6:0:.%2:5:0:"/>
        </w:numPr>
      </w:pPr>
      <w:bookmarkStart w:id="102" w:name="_Toc320514358"/>
      <w:r w:rsidRPr="001946D1">
        <w:t>wvDownload.ksh</w:t>
      </w:r>
      <w:bookmarkEnd w:id="100"/>
      <w:bookmarkEnd w:id="102"/>
    </w:p>
    <w:p w:rsidR="00FF53D0" w:rsidRDefault="00FF53D0" w:rsidP="00FF53D0"/>
    <w:p w:rsidR="00FF53D0" w:rsidRDefault="00FF53D0" w:rsidP="00FF53D0">
      <w:r>
        <w:t>This script downloads Water Vapour data from the required ftp site via the “curl” application. A second step in the process converts the “.nc” file into the required .tif file using “gdal_translate”.</w:t>
      </w:r>
    </w:p>
    <w:p w:rsidR="00FF53D0" w:rsidRDefault="00FF53D0" w:rsidP="00FF53D0"/>
    <w:p w:rsidR="00FF53D0" w:rsidRPr="00F03C09" w:rsidRDefault="00FF53D0" w:rsidP="00FF53D0">
      <w:r>
        <w:t>Remote ftp:</w:t>
      </w:r>
      <w:r>
        <w:tab/>
      </w:r>
      <w:r w:rsidRPr="00F03C09">
        <w:t>ftp://ftp.cdc.noaa.gov/Datasets/ncep.reanalysis/surface</w:t>
      </w:r>
    </w:p>
    <w:p w:rsidR="00FF53D0" w:rsidRPr="00134BBE" w:rsidRDefault="00FF53D0" w:rsidP="00FF53D0">
      <w:r>
        <w:t>Local NAS:</w:t>
      </w:r>
      <w:r>
        <w:tab/>
      </w:r>
      <w:r w:rsidR="00134BBE" w:rsidRPr="00134BBE">
        <w:t>/nas/gemd/eoancillarydata/water_vapour/source</w:t>
      </w:r>
    </w:p>
    <w:p w:rsidR="00FF53D0" w:rsidRDefault="00FF53D0" w:rsidP="00FF53D0">
      <w:r>
        <w:t>Logfile:</w:t>
      </w:r>
      <w:r>
        <w:tab/>
      </w:r>
      <w:r>
        <w:tab/>
      </w:r>
      <w:r w:rsidRPr="00BB3B1E">
        <w:t>/usr/local/neoops</w:t>
      </w:r>
      <w:r>
        <w:t>/log/</w:t>
      </w:r>
      <w:r w:rsidRPr="00F03C09">
        <w:t>WV_pr_wtr.eatm.$Date.log</w:t>
      </w:r>
    </w:p>
    <w:p w:rsidR="00FF53D0" w:rsidRDefault="00FF53D0" w:rsidP="00FF53D0"/>
    <w:p w:rsidR="00FF53D0" w:rsidRDefault="00FF53D0" w:rsidP="00FF53D0">
      <w:r>
        <w:t>Where “$Date” is the current year (one file is downloaded for each rear). This file is updated regularly during the year and so must be re-acquired.</w:t>
      </w:r>
    </w:p>
    <w:p w:rsidR="00FF53D0" w:rsidRDefault="00FF53D0" w:rsidP="00FF53D0"/>
    <w:p w:rsidR="00FF53D0" w:rsidRDefault="00FF53D0" w:rsidP="00FF53D0">
      <w:proofErr w:type="gramStart"/>
      <w:r>
        <w:t>curl</w:t>
      </w:r>
      <w:proofErr w:type="gramEnd"/>
      <w:r>
        <w:t xml:space="preserve"> options used:</w:t>
      </w:r>
    </w:p>
    <w:p w:rsidR="00FF53D0" w:rsidRDefault="00FF53D0" w:rsidP="00FF53D0">
      <w:pPr>
        <w:numPr>
          <w:ilvl w:val="0"/>
          <w:numId w:val="27"/>
          <w:numberingChange w:id="103" w:author="u81172" w:date="2012-05-11T13:44:00Z" w:original=""/>
        </w:numPr>
      </w:pPr>
      <w:r>
        <w:t>-s</w:t>
      </w:r>
      <w:r>
        <w:tab/>
        <w:t>“Silent” mode</w:t>
      </w:r>
    </w:p>
    <w:p w:rsidR="00FF53D0" w:rsidRDefault="00FF53D0" w:rsidP="00FF53D0">
      <w:pPr>
        <w:numPr>
          <w:ilvl w:val="0"/>
          <w:numId w:val="27"/>
          <w:numberingChange w:id="104" w:author="u81172" w:date="2012-05-11T13:44:00Z" w:original=""/>
        </w:numPr>
      </w:pPr>
      <w:r>
        <w:t>-S</w:t>
      </w:r>
      <w:r>
        <w:tab/>
        <w:t>But show error if failure</w:t>
      </w:r>
    </w:p>
    <w:p w:rsidR="00FF53D0" w:rsidRDefault="00FF53D0" w:rsidP="00FF53D0"/>
    <w:p w:rsidR="00FF53D0" w:rsidRDefault="00FF53D0" w:rsidP="00FF53D0">
      <w:proofErr w:type="gramStart"/>
      <w:r>
        <w:t>gdal_convert</w:t>
      </w:r>
      <w:proofErr w:type="gramEnd"/>
      <w:r>
        <w:t xml:space="preserve"> sets the library path to:</w:t>
      </w:r>
    </w:p>
    <w:p w:rsidR="00FF53D0" w:rsidRDefault="00FF53D0" w:rsidP="00FF53D0"/>
    <w:p w:rsidR="00FF53D0" w:rsidRDefault="00FF53D0" w:rsidP="00FF53D0">
      <w:r w:rsidRPr="002C51AC">
        <w:t>LD_LIBRARY_</w:t>
      </w:r>
      <w:smartTag w:uri="urn:schemas-microsoft-com:office:smarttags" w:element="stockticker">
        <w:r w:rsidRPr="002C51AC">
          <w:t>PATH</w:t>
        </w:r>
      </w:smartTag>
      <w:r w:rsidRPr="002C51AC">
        <w:t>=/usr/local/FWTools-2.0.6/lib</w:t>
      </w:r>
    </w:p>
    <w:p w:rsidR="00FF53D0" w:rsidRDefault="00FF53D0" w:rsidP="00FF53D0"/>
    <w:p w:rsidR="00FF53D0" w:rsidRDefault="00FF53D0" w:rsidP="00FF53D0">
      <w:proofErr w:type="gramStart"/>
      <w:r>
        <w:t>and</w:t>
      </w:r>
      <w:proofErr w:type="gramEnd"/>
      <w:r>
        <w:t xml:space="preserve"> options:</w:t>
      </w:r>
    </w:p>
    <w:p w:rsidR="00FF53D0" w:rsidRPr="002C51AC" w:rsidRDefault="00FF53D0" w:rsidP="00FF53D0">
      <w:pPr>
        <w:numPr>
          <w:ilvl w:val="0"/>
          <w:numId w:val="28"/>
          <w:numberingChange w:id="105" w:author="u81172" w:date="2012-05-11T13:44:00Z" w:original=""/>
        </w:numPr>
      </w:pPr>
      <w:r w:rsidRPr="002C51AC">
        <w:t>-a_srs "+proj=latlong +datum=WGS84"</w:t>
      </w:r>
      <w:r>
        <w:tab/>
        <w:t>Set projection and datum</w:t>
      </w:r>
    </w:p>
    <w:p w:rsidR="00FF53D0" w:rsidRDefault="00FF53D0" w:rsidP="00FF53D0"/>
    <w:bookmarkEnd w:id="7"/>
    <w:bookmarkEnd w:id="8"/>
    <w:bookmarkEnd w:id="60"/>
    <w:bookmarkEnd w:id="61"/>
    <w:p w:rsidR="00741EED" w:rsidRDefault="00741EED" w:rsidP="00741EED">
      <w:pPr>
        <w:pStyle w:val="Heading2"/>
        <w:numPr>
          <w:numberingChange w:id="106" w:author="u81172" w:date="2012-05-11T13:44:00Z" w:original="%1:6:0:.%2:6:0:"/>
        </w:numPr>
      </w:pPr>
      <w:r>
        <w:br w:type="page"/>
      </w:r>
      <w:bookmarkStart w:id="107" w:name="_Toc320514359"/>
      <w:r>
        <w:lastRenderedPageBreak/>
        <w:t>Required new cen-neo-ops crontab</w:t>
      </w:r>
      <w:bookmarkEnd w:id="107"/>
    </w:p>
    <w:p w:rsidR="00741EED" w:rsidRDefault="00741EED" w:rsidP="00741EED"/>
    <w:p w:rsidR="000C419F" w:rsidRPr="000C419F" w:rsidRDefault="000C419F" w:rsidP="00741EED">
      <w:pPr>
        <w:rPr>
          <w:b/>
          <w:sz w:val="24"/>
          <w:szCs w:val="24"/>
        </w:rPr>
      </w:pPr>
      <w:r w:rsidRPr="000C419F">
        <w:rPr>
          <w:b/>
          <w:sz w:val="24"/>
          <w:szCs w:val="24"/>
        </w:rPr>
        <w:t>This crontab is under the user neoops (not the system)</w:t>
      </w:r>
    </w:p>
    <w:p w:rsidR="000C419F" w:rsidRDefault="000C419F" w:rsidP="00741EED"/>
    <w:p w:rsidR="00E876B4" w:rsidRDefault="00E876B4" w:rsidP="00741EED">
      <w:r>
        <w:t>NOTE: timing parameters determined by sys admin as per commented requirements.</w:t>
      </w:r>
    </w:p>
    <w:p w:rsidR="00E876B4" w:rsidRDefault="00E876B4" w:rsidP="00741EED"/>
    <w:p w:rsidR="00741EED" w:rsidRPr="00F64B59" w:rsidRDefault="00741EED" w:rsidP="00741EED">
      <w:pPr>
        <w:rPr>
          <w:rFonts w:ascii="HE_TERMINAL" w:hAnsi="HE_TERMINAL"/>
          <w:sz w:val="16"/>
          <w:szCs w:val="16"/>
        </w:rPr>
      </w:pPr>
      <w:r w:rsidRPr="00F64B59">
        <w:rPr>
          <w:rFonts w:ascii="HE_TERMINAL" w:hAnsi="HE_TERMINAL"/>
          <w:sz w:val="16"/>
          <w:szCs w:val="16"/>
        </w:rPr>
        <w:t>#</w:t>
      </w:r>
    </w:p>
    <w:p w:rsidR="00741EED" w:rsidRPr="00F64B59" w:rsidRDefault="00741EED" w:rsidP="00741EED">
      <w:pPr>
        <w:rPr>
          <w:rFonts w:ascii="HE_TERMINAL" w:hAnsi="HE_TERMINAL"/>
          <w:sz w:val="16"/>
          <w:szCs w:val="16"/>
        </w:rPr>
      </w:pPr>
      <w:proofErr w:type="gramStart"/>
      <w:r w:rsidRPr="00F64B59">
        <w:rPr>
          <w:rFonts w:ascii="HE_TERMINAL" w:hAnsi="HE_TERMINAL"/>
          <w:sz w:val="16"/>
          <w:szCs w:val="16"/>
        </w:rPr>
        <w:t xml:space="preserve"># </w:t>
      </w:r>
      <w:r w:rsidR="00C86E2C" w:rsidRPr="00E876B4">
        <w:rPr>
          <w:rFonts w:ascii="HE_TERMINAL" w:hAnsi="HE_TERMINAL"/>
          <w:b/>
          <w:i/>
          <w:sz w:val="16"/>
          <w:szCs w:val="16"/>
        </w:rPr>
        <w:t>8 day cycle</w:t>
      </w:r>
      <w:r w:rsidR="00C86E2C">
        <w:rPr>
          <w:rFonts w:ascii="HE_TERMINAL" w:hAnsi="HE_TERMINAL"/>
          <w:sz w:val="16"/>
          <w:szCs w:val="16"/>
        </w:rPr>
        <w:t xml:space="preserve"> </w:t>
      </w:r>
      <w:r w:rsidRPr="00F64B59">
        <w:rPr>
          <w:rFonts w:ascii="HE_TERMINAL" w:hAnsi="HE_TERMINAL"/>
          <w:sz w:val="16"/>
          <w:szCs w:val="16"/>
        </w:rPr>
        <w:t xml:space="preserve">rsync mosaiced NBAR data from </w:t>
      </w:r>
      <w:smartTag w:uri="urn:schemas-microsoft-com:office:smarttags" w:element="stockticker">
        <w:r w:rsidRPr="00F64B59">
          <w:rPr>
            <w:rFonts w:ascii="HE_TERMINAL" w:hAnsi="HE_TERMINAL"/>
            <w:sz w:val="16"/>
            <w:szCs w:val="16"/>
          </w:rPr>
          <w:t>NCI</w:t>
        </w:r>
      </w:smartTag>
      <w:r w:rsidRPr="00F64B59">
        <w:rPr>
          <w:rFonts w:ascii="HE_TERMINAL" w:hAnsi="HE_TERMINAL"/>
          <w:sz w:val="16"/>
          <w:szCs w:val="16"/>
        </w:rPr>
        <w:t>.</w:t>
      </w:r>
      <w:proofErr w:type="gramEnd"/>
    </w:p>
    <w:p w:rsidR="00741EED" w:rsidRPr="00F64B59" w:rsidRDefault="00741EED" w:rsidP="00741EED">
      <w:pPr>
        <w:rPr>
          <w:rFonts w:ascii="HE_TERMINAL" w:hAnsi="HE_TERMINAL"/>
          <w:sz w:val="16"/>
          <w:szCs w:val="16"/>
        </w:rPr>
      </w:pPr>
      <w:r w:rsidRPr="00F64B59">
        <w:rPr>
          <w:rFonts w:ascii="HE_TERMINAL" w:hAnsi="HE_TERMINAL"/>
          <w:sz w:val="16"/>
          <w:szCs w:val="16"/>
        </w:rPr>
        <w:t>#</w:t>
      </w:r>
    </w:p>
    <w:p w:rsidR="00741EED" w:rsidRPr="00F64B59" w:rsidRDefault="00741EED" w:rsidP="00741EED">
      <w:pPr>
        <w:rPr>
          <w:rFonts w:ascii="HE_TERMINAL" w:hAnsi="HE_TERMINAL"/>
          <w:sz w:val="16"/>
          <w:szCs w:val="16"/>
        </w:rPr>
      </w:pPr>
    </w:p>
    <w:p w:rsidR="00741EED" w:rsidRPr="002C51AC" w:rsidRDefault="00E876B4" w:rsidP="00741EED">
      <w:pPr>
        <w:rPr>
          <w:rFonts w:ascii="HE_TERMINAL" w:hAnsi="HE_TERMINAL"/>
          <w:sz w:val="16"/>
          <w:szCs w:val="16"/>
        </w:rPr>
      </w:pPr>
      <w:r>
        <w:rPr>
          <w:rFonts w:ascii="HE_TERMINAL" w:hAnsi="HE_TERMINAL"/>
          <w:sz w:val="16"/>
          <w:szCs w:val="16"/>
        </w:rPr>
        <w:t>? ? ? ? ?</w:t>
      </w:r>
      <w:r w:rsidR="00741EED" w:rsidRPr="00F64B59">
        <w:rPr>
          <w:rFonts w:ascii="HE_TERMINAL" w:hAnsi="HE_TERMINAL"/>
          <w:sz w:val="16"/>
          <w:szCs w:val="16"/>
        </w:rPr>
        <w:t xml:space="preserve"> /usr/local/neoops/bin/</w:t>
      </w:r>
      <w:r w:rsidR="00741EED" w:rsidRPr="002C51AC">
        <w:rPr>
          <w:rFonts w:ascii="HE_TERMINAL" w:hAnsi="HE_TERMINAL"/>
          <w:sz w:val="16"/>
          <w:szCs w:val="16"/>
        </w:rPr>
        <w:t>brdfMosaicDownload.ksh</w:t>
      </w:r>
    </w:p>
    <w:p w:rsidR="00741EED" w:rsidRPr="00F64B59" w:rsidRDefault="00741EED" w:rsidP="00741EED">
      <w:pPr>
        <w:rPr>
          <w:rFonts w:ascii="HE_TERMINAL" w:hAnsi="HE_TERMINAL"/>
          <w:sz w:val="16"/>
          <w:szCs w:val="16"/>
        </w:rPr>
      </w:pPr>
    </w:p>
    <w:p w:rsidR="00741EED" w:rsidRPr="00F64B59" w:rsidRDefault="00741EED" w:rsidP="00741EED">
      <w:pPr>
        <w:rPr>
          <w:rFonts w:ascii="HE_TERMINAL" w:hAnsi="HE_TERMINAL"/>
          <w:sz w:val="16"/>
          <w:szCs w:val="16"/>
        </w:rPr>
      </w:pPr>
      <w:r w:rsidRPr="00F64B59">
        <w:rPr>
          <w:rFonts w:ascii="HE_TERMINAL" w:hAnsi="HE_TERMINAL"/>
          <w:sz w:val="16"/>
          <w:szCs w:val="16"/>
        </w:rPr>
        <w:t>#</w:t>
      </w:r>
    </w:p>
    <w:p w:rsidR="00741EED" w:rsidRPr="00F64B59" w:rsidRDefault="00741EED" w:rsidP="00741EED">
      <w:pPr>
        <w:rPr>
          <w:rFonts w:ascii="HE_TERMINAL" w:hAnsi="HE_TERMINAL"/>
          <w:sz w:val="16"/>
          <w:szCs w:val="16"/>
        </w:rPr>
      </w:pPr>
      <w:r w:rsidRPr="00F64B59">
        <w:rPr>
          <w:rFonts w:ascii="HE_TERMINAL" w:hAnsi="HE_TERMINAL"/>
          <w:sz w:val="16"/>
          <w:szCs w:val="16"/>
        </w:rPr>
        <w:t xml:space="preserve"># </w:t>
      </w:r>
      <w:r w:rsidR="00C86E2C" w:rsidRPr="00E876B4">
        <w:rPr>
          <w:rFonts w:ascii="HE_TERMINAL" w:hAnsi="HE_TERMINAL"/>
          <w:b/>
          <w:i/>
          <w:sz w:val="16"/>
          <w:szCs w:val="16"/>
        </w:rPr>
        <w:t>Daily</w:t>
      </w:r>
      <w:r w:rsidR="00C86E2C">
        <w:rPr>
          <w:rFonts w:ascii="HE_TERMINAL" w:hAnsi="HE_TERMINAL"/>
          <w:sz w:val="16"/>
          <w:szCs w:val="16"/>
        </w:rPr>
        <w:t xml:space="preserve"> </w:t>
      </w:r>
      <w:r w:rsidRPr="00F64B59">
        <w:rPr>
          <w:rFonts w:ascii="HE_TERMINAL" w:hAnsi="HE_TERMINAL"/>
          <w:sz w:val="16"/>
          <w:szCs w:val="16"/>
        </w:rPr>
        <w:t xml:space="preserve">Download and convert water vapour data (small FTP </w:t>
      </w:r>
      <w:proofErr w:type="gramStart"/>
      <w:r w:rsidRPr="00F64B59">
        <w:rPr>
          <w:rFonts w:ascii="HE_TERMINAL" w:hAnsi="HE_TERMINAL"/>
          <w:sz w:val="16"/>
          <w:szCs w:val="16"/>
        </w:rPr>
        <w:t>download</w:t>
      </w:r>
      <w:proofErr w:type="gramEnd"/>
      <w:r w:rsidRPr="00F64B59">
        <w:rPr>
          <w:rFonts w:ascii="HE_TERMINAL" w:hAnsi="HE_TERMINAL"/>
          <w:sz w:val="16"/>
          <w:szCs w:val="16"/>
        </w:rPr>
        <w:t xml:space="preserve"> unlikely to fail</w:t>
      </w:r>
      <w:r>
        <w:rPr>
          <w:rFonts w:ascii="HE_TERMINAL" w:hAnsi="HE_TERMINAL"/>
          <w:sz w:val="16"/>
          <w:szCs w:val="16"/>
        </w:rPr>
        <w:t xml:space="preserve"> but the gdal_convert may</w:t>
      </w:r>
      <w:r w:rsidRPr="00F64B59">
        <w:rPr>
          <w:rFonts w:ascii="HE_TERMINAL" w:hAnsi="HE_TERMINAL"/>
          <w:sz w:val="16"/>
          <w:szCs w:val="16"/>
        </w:rPr>
        <w:t>).</w:t>
      </w:r>
    </w:p>
    <w:p w:rsidR="00741EED" w:rsidRPr="00F64B59" w:rsidRDefault="00741EED" w:rsidP="00741EED">
      <w:pPr>
        <w:rPr>
          <w:rFonts w:ascii="HE_TERMINAL" w:hAnsi="HE_TERMINAL"/>
          <w:sz w:val="16"/>
          <w:szCs w:val="16"/>
        </w:rPr>
      </w:pPr>
      <w:r w:rsidRPr="00F64B59">
        <w:rPr>
          <w:rFonts w:ascii="HE_TERMINAL" w:hAnsi="HE_TERMINAL"/>
          <w:sz w:val="16"/>
          <w:szCs w:val="16"/>
        </w:rPr>
        <w:t>#</w:t>
      </w:r>
    </w:p>
    <w:p w:rsidR="00741EED" w:rsidRPr="00F64B59" w:rsidRDefault="00741EED" w:rsidP="00741EED">
      <w:pPr>
        <w:rPr>
          <w:rFonts w:ascii="HE_TERMINAL" w:hAnsi="HE_TERMINAL"/>
          <w:sz w:val="16"/>
          <w:szCs w:val="16"/>
        </w:rPr>
      </w:pPr>
    </w:p>
    <w:p w:rsidR="00741EED" w:rsidRPr="002C51AC" w:rsidRDefault="00E876B4" w:rsidP="00741EED">
      <w:pPr>
        <w:rPr>
          <w:rFonts w:ascii="HE_TERMINAL" w:hAnsi="HE_TERMINAL"/>
          <w:sz w:val="16"/>
          <w:szCs w:val="16"/>
        </w:rPr>
      </w:pPr>
      <w:r>
        <w:rPr>
          <w:rFonts w:ascii="HE_TERMINAL" w:hAnsi="HE_TERMINAL"/>
          <w:sz w:val="16"/>
          <w:szCs w:val="16"/>
        </w:rPr>
        <w:t>? ? ? ? ?</w:t>
      </w:r>
      <w:r w:rsidR="00741EED" w:rsidRPr="00F64B59">
        <w:rPr>
          <w:rFonts w:ascii="HE_TERMINAL" w:hAnsi="HE_TERMINAL"/>
          <w:sz w:val="16"/>
          <w:szCs w:val="16"/>
        </w:rPr>
        <w:t xml:space="preserve"> /usr/local/neoops/bin/</w:t>
      </w:r>
      <w:r w:rsidR="00741EED" w:rsidRPr="002C51AC">
        <w:rPr>
          <w:rFonts w:ascii="HE_TERMINAL" w:hAnsi="HE_TERMINAL"/>
          <w:sz w:val="16"/>
          <w:szCs w:val="16"/>
        </w:rPr>
        <w:t>wvDownload.ksh</w:t>
      </w:r>
    </w:p>
    <w:p w:rsidR="00741EED" w:rsidRPr="00F64B59" w:rsidRDefault="00741EED" w:rsidP="00741EED">
      <w:pPr>
        <w:rPr>
          <w:rFonts w:ascii="HE_TERMINAL" w:hAnsi="HE_TERMINAL"/>
          <w:sz w:val="16"/>
          <w:szCs w:val="16"/>
        </w:rPr>
      </w:pPr>
    </w:p>
    <w:p w:rsidR="00741EED" w:rsidRPr="00F64B59" w:rsidRDefault="00741EED" w:rsidP="00741EED">
      <w:pPr>
        <w:rPr>
          <w:rFonts w:ascii="HE_TERMINAL" w:hAnsi="HE_TERMINAL"/>
          <w:sz w:val="16"/>
          <w:szCs w:val="16"/>
        </w:rPr>
      </w:pPr>
      <w:r w:rsidRPr="00F64B59">
        <w:rPr>
          <w:rFonts w:ascii="HE_TERMINAL" w:hAnsi="HE_TERMINAL"/>
          <w:sz w:val="16"/>
          <w:szCs w:val="16"/>
        </w:rPr>
        <w:t>#</w:t>
      </w:r>
    </w:p>
    <w:p w:rsidR="00741EED" w:rsidRPr="00F64B59" w:rsidRDefault="00741EED" w:rsidP="00741EED">
      <w:pPr>
        <w:rPr>
          <w:rFonts w:ascii="HE_TERMINAL" w:hAnsi="HE_TERMINAL"/>
          <w:sz w:val="16"/>
          <w:szCs w:val="16"/>
        </w:rPr>
      </w:pPr>
      <w:r w:rsidRPr="00F64B59">
        <w:rPr>
          <w:rFonts w:ascii="HE_TERMINAL" w:hAnsi="HE_TERMINAL"/>
          <w:sz w:val="16"/>
          <w:szCs w:val="16"/>
        </w:rPr>
        <w:t xml:space="preserve"># </w:t>
      </w:r>
      <w:proofErr w:type="gramStart"/>
      <w:r w:rsidRPr="00F64B59">
        <w:rPr>
          <w:rFonts w:ascii="HE_TERMINAL" w:hAnsi="HE_TERMINAL"/>
          <w:sz w:val="16"/>
          <w:szCs w:val="16"/>
        </w:rPr>
        <w:t>To</w:t>
      </w:r>
      <w:proofErr w:type="gramEnd"/>
      <w:r w:rsidRPr="00F64B59">
        <w:rPr>
          <w:rFonts w:ascii="HE_TERMINAL" w:hAnsi="HE_TERMINAL"/>
          <w:sz w:val="16"/>
          <w:szCs w:val="16"/>
        </w:rPr>
        <w:t xml:space="preserve"> deal with FTP failures, rerun large FTP downloads/reports until successful.</w:t>
      </w:r>
    </w:p>
    <w:p w:rsidR="00741EED" w:rsidRPr="00F64B59" w:rsidRDefault="00741EED" w:rsidP="00741EED">
      <w:pPr>
        <w:rPr>
          <w:rFonts w:ascii="HE_TERMINAL" w:hAnsi="HE_TERMINAL"/>
          <w:sz w:val="16"/>
          <w:szCs w:val="16"/>
        </w:rPr>
      </w:pPr>
      <w:r w:rsidRPr="00F64B59">
        <w:rPr>
          <w:rFonts w:ascii="HE_TERMINAL" w:hAnsi="HE_TERMINAL"/>
          <w:sz w:val="16"/>
          <w:szCs w:val="16"/>
        </w:rPr>
        <w:t>#</w:t>
      </w:r>
    </w:p>
    <w:p w:rsidR="00741EED" w:rsidRPr="00F64B59" w:rsidRDefault="00741EED" w:rsidP="00741EED">
      <w:pPr>
        <w:rPr>
          <w:rFonts w:ascii="HE_TERMINAL" w:hAnsi="HE_TERMINAL"/>
          <w:sz w:val="16"/>
          <w:szCs w:val="16"/>
        </w:rPr>
      </w:pPr>
    </w:p>
    <w:p w:rsidR="00741EED" w:rsidRPr="00F64B59" w:rsidRDefault="00741EED" w:rsidP="00741EED">
      <w:pPr>
        <w:rPr>
          <w:rFonts w:ascii="HE_TERMINAL" w:hAnsi="HE_TERMINAL"/>
          <w:sz w:val="16"/>
          <w:szCs w:val="16"/>
        </w:rPr>
      </w:pPr>
      <w:r w:rsidRPr="00F64B59">
        <w:rPr>
          <w:rFonts w:ascii="HE_TERMINAL" w:hAnsi="HE_TERMINAL"/>
          <w:sz w:val="16"/>
          <w:szCs w:val="16"/>
        </w:rPr>
        <w:t xml:space="preserve"># </w:t>
      </w:r>
      <w:r w:rsidR="00C86E2C" w:rsidRPr="00E876B4">
        <w:rPr>
          <w:rFonts w:ascii="HE_TERMINAL" w:hAnsi="HE_TERMINAL"/>
          <w:b/>
          <w:i/>
          <w:sz w:val="16"/>
          <w:szCs w:val="16"/>
        </w:rPr>
        <w:t>Daily</w:t>
      </w:r>
      <w:r w:rsidR="00C86E2C">
        <w:rPr>
          <w:rFonts w:ascii="HE_TERMINAL" w:hAnsi="HE_TERMINAL"/>
          <w:sz w:val="16"/>
          <w:szCs w:val="16"/>
        </w:rPr>
        <w:t xml:space="preserve"> </w:t>
      </w:r>
      <w:r>
        <w:rPr>
          <w:rFonts w:ascii="HE_TERMINAL" w:hAnsi="HE_TERMINAL"/>
          <w:sz w:val="16"/>
          <w:szCs w:val="16"/>
        </w:rPr>
        <w:t xml:space="preserve">Mirror </w:t>
      </w:r>
      <w:r w:rsidR="00C86E2C">
        <w:rPr>
          <w:rFonts w:ascii="HE_TERMINAL" w:hAnsi="HE_TERMINAL"/>
          <w:sz w:val="16"/>
          <w:szCs w:val="16"/>
        </w:rPr>
        <w:t xml:space="preserve">the </w:t>
      </w:r>
      <w:r>
        <w:rPr>
          <w:rFonts w:ascii="HE_TERMINAL" w:hAnsi="HE_TERMINAL"/>
          <w:sz w:val="16"/>
          <w:szCs w:val="16"/>
        </w:rPr>
        <w:t>AOD remote site</w:t>
      </w:r>
      <w:r w:rsidRPr="00F64B59">
        <w:rPr>
          <w:rFonts w:ascii="HE_TERMINAL" w:hAnsi="HE_TERMINAL"/>
          <w:sz w:val="16"/>
          <w:szCs w:val="16"/>
        </w:rPr>
        <w:t>.</w:t>
      </w:r>
    </w:p>
    <w:p w:rsidR="00741EED" w:rsidRPr="00F64B59" w:rsidRDefault="00741EED" w:rsidP="00741EED">
      <w:pPr>
        <w:rPr>
          <w:rFonts w:ascii="HE_TERMINAL" w:hAnsi="HE_TERMINAL"/>
          <w:sz w:val="16"/>
          <w:szCs w:val="16"/>
        </w:rPr>
      </w:pPr>
    </w:p>
    <w:p w:rsidR="00741EED" w:rsidRDefault="00E876B4" w:rsidP="00741EED">
      <w:pPr>
        <w:rPr>
          <w:rFonts w:ascii="HE_TERMINAL" w:hAnsi="HE_TERMINAL"/>
          <w:sz w:val="16"/>
          <w:szCs w:val="16"/>
        </w:rPr>
      </w:pPr>
      <w:r>
        <w:rPr>
          <w:rFonts w:ascii="HE_TERMINAL" w:hAnsi="HE_TERMINAL"/>
          <w:sz w:val="16"/>
          <w:szCs w:val="16"/>
        </w:rPr>
        <w:t>? ? ? ? ?</w:t>
      </w:r>
      <w:r w:rsidR="00741EED" w:rsidRPr="00F64B59">
        <w:rPr>
          <w:rFonts w:ascii="HE_TERMINAL" w:hAnsi="HE_TERMINAL"/>
          <w:sz w:val="16"/>
          <w:szCs w:val="16"/>
        </w:rPr>
        <w:t xml:space="preserve"> /usr/local/neoops/bin/</w:t>
      </w:r>
      <w:r w:rsidR="00741EED" w:rsidRPr="002E2169">
        <w:rPr>
          <w:rFonts w:ascii="HE_TERMINAL" w:hAnsi="HE_TERMINAL"/>
          <w:sz w:val="16"/>
          <w:szCs w:val="16"/>
        </w:rPr>
        <w:t>aodMod04Download.ksh</w:t>
      </w:r>
    </w:p>
    <w:p w:rsidR="00741EED" w:rsidRPr="002E2169" w:rsidRDefault="00741EED" w:rsidP="00741EED">
      <w:pPr>
        <w:rPr>
          <w:rFonts w:ascii="HE_TERMINAL" w:hAnsi="HE_TERMINAL"/>
          <w:sz w:val="16"/>
          <w:szCs w:val="16"/>
        </w:rPr>
      </w:pPr>
    </w:p>
    <w:p w:rsidR="00741EED" w:rsidRDefault="00E876B4" w:rsidP="00741EED">
      <w:pPr>
        <w:rPr>
          <w:rFonts w:ascii="HE_TERMINAL" w:hAnsi="HE_TERMINAL"/>
          <w:sz w:val="16"/>
          <w:szCs w:val="16"/>
        </w:rPr>
      </w:pPr>
      <w:r>
        <w:rPr>
          <w:rFonts w:ascii="HE_TERMINAL" w:hAnsi="HE_TERMINAL"/>
          <w:sz w:val="16"/>
          <w:szCs w:val="16"/>
        </w:rPr>
        <w:t>? ? ? ? ?</w:t>
      </w:r>
      <w:r w:rsidR="00741EED" w:rsidRPr="00F64B59">
        <w:rPr>
          <w:rFonts w:ascii="HE_TERMINAL" w:hAnsi="HE_TERMINAL"/>
          <w:sz w:val="16"/>
          <w:szCs w:val="16"/>
        </w:rPr>
        <w:t xml:space="preserve"> /usr/local/neoops/bin/</w:t>
      </w:r>
      <w:r w:rsidR="00741EED" w:rsidRPr="002E2169">
        <w:rPr>
          <w:rFonts w:ascii="HE_TERMINAL" w:hAnsi="HE_TERMINAL"/>
          <w:sz w:val="16"/>
          <w:szCs w:val="16"/>
        </w:rPr>
        <w:t>aodMyd04Download.ksh</w:t>
      </w:r>
    </w:p>
    <w:p w:rsidR="00741EED" w:rsidRDefault="00741EED" w:rsidP="00741EED">
      <w:pPr>
        <w:rPr>
          <w:rFonts w:ascii="HE_TERMINAL" w:hAnsi="HE_TERMINAL"/>
          <w:sz w:val="16"/>
          <w:szCs w:val="16"/>
        </w:rPr>
      </w:pPr>
    </w:p>
    <w:p w:rsidR="00741EED" w:rsidRDefault="00741EED" w:rsidP="00741EED">
      <w:pPr>
        <w:rPr>
          <w:rFonts w:ascii="HE_TERMINAL" w:hAnsi="HE_TERMINAL"/>
          <w:sz w:val="16"/>
          <w:szCs w:val="16"/>
        </w:rPr>
      </w:pPr>
      <w:r>
        <w:rPr>
          <w:rFonts w:ascii="HE_TERMINAL" w:hAnsi="HE_TERMINAL"/>
          <w:sz w:val="16"/>
          <w:szCs w:val="16"/>
        </w:rPr>
        <w:t xml:space="preserve"># </w:t>
      </w:r>
      <w:r w:rsidR="00C86E2C" w:rsidRPr="00E876B4">
        <w:rPr>
          <w:rFonts w:ascii="HE_TERMINAL" w:hAnsi="HE_TERMINAL"/>
          <w:b/>
          <w:i/>
          <w:sz w:val="16"/>
          <w:szCs w:val="16"/>
        </w:rPr>
        <w:t>8 day cycle</w:t>
      </w:r>
      <w:r w:rsidR="00C86E2C">
        <w:rPr>
          <w:rFonts w:ascii="HE_TERMINAL" w:hAnsi="HE_TERMINAL"/>
          <w:sz w:val="16"/>
          <w:szCs w:val="16"/>
        </w:rPr>
        <w:t xml:space="preserve"> </w:t>
      </w:r>
      <w:r>
        <w:rPr>
          <w:rFonts w:ascii="HE_TERMINAL" w:hAnsi="HE_TERMINAL"/>
          <w:sz w:val="16"/>
          <w:szCs w:val="16"/>
        </w:rPr>
        <w:t>Mirror BRDF tile remote site</w:t>
      </w:r>
    </w:p>
    <w:p w:rsidR="00741EED" w:rsidRPr="002E2169" w:rsidRDefault="00741EED" w:rsidP="00741EED">
      <w:pPr>
        <w:rPr>
          <w:rFonts w:ascii="HE_TERMINAL" w:hAnsi="HE_TERMINAL"/>
          <w:sz w:val="16"/>
          <w:szCs w:val="16"/>
        </w:rPr>
      </w:pPr>
    </w:p>
    <w:p w:rsidR="00741EED" w:rsidRPr="002E2169" w:rsidRDefault="00E876B4" w:rsidP="00741EED">
      <w:pPr>
        <w:rPr>
          <w:rFonts w:ascii="HE_TERMINAL" w:hAnsi="HE_TERMINAL"/>
          <w:sz w:val="16"/>
          <w:szCs w:val="16"/>
        </w:rPr>
      </w:pPr>
      <w:r>
        <w:rPr>
          <w:rFonts w:ascii="HE_TERMINAL" w:hAnsi="HE_TERMINAL"/>
          <w:sz w:val="16"/>
          <w:szCs w:val="16"/>
        </w:rPr>
        <w:t>? ? ? ? ?</w:t>
      </w:r>
      <w:r w:rsidR="00741EED" w:rsidRPr="00F64B59">
        <w:rPr>
          <w:rFonts w:ascii="HE_TERMINAL" w:hAnsi="HE_TERMINAL"/>
          <w:sz w:val="16"/>
          <w:szCs w:val="16"/>
        </w:rPr>
        <w:t xml:space="preserve"> /usr/local/neoops/bin/</w:t>
      </w:r>
      <w:r w:rsidR="00741EED" w:rsidRPr="002E2169">
        <w:rPr>
          <w:rFonts w:ascii="HE_TERMINAL" w:hAnsi="HE_TERMINAL"/>
          <w:sz w:val="16"/>
          <w:szCs w:val="16"/>
        </w:rPr>
        <w:t>brdfTileDownload.ksh</w:t>
      </w:r>
    </w:p>
    <w:p w:rsidR="00741EED" w:rsidRPr="00F64B59" w:rsidRDefault="00741EED" w:rsidP="00741EED"/>
    <w:p w:rsidR="00741EED" w:rsidRDefault="00741EED" w:rsidP="00741EED"/>
    <w:p w:rsidR="00FF53D0" w:rsidRDefault="00741EED" w:rsidP="00FF53D0">
      <w:r>
        <w:t>Note:</w:t>
      </w:r>
    </w:p>
    <w:p w:rsidR="008B2133" w:rsidRDefault="00741EED" w:rsidP="008B2133">
      <w:r>
        <w:t>The original crontab entries can simply be commented out to facilitate easy roll-back if necessary.</w:t>
      </w:r>
      <w:r w:rsidR="008B2133">
        <w:br w:type="page"/>
      </w:r>
      <w:r w:rsidR="008B2133">
        <w:lastRenderedPageBreak/>
        <w:t xml:space="preserve"> </w:t>
      </w:r>
    </w:p>
    <w:sectPr w:rsidR="008B2133" w:rsidSect="00BC25D1">
      <w:headerReference w:type="even" r:id="rId12"/>
      <w:headerReference w:type="default" r:id="rId13"/>
      <w:footerReference w:type="default" r:id="rId14"/>
      <w:headerReference w:type="first" r:id="rId15"/>
      <w:pgSz w:w="11907" w:h="16840" w:code="9"/>
      <w:pgMar w:top="1418" w:right="1418" w:bottom="1418" w:left="1418" w:header="720" w:footer="72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3A1C" w:rsidRDefault="00693A1C">
      <w:r>
        <w:separator/>
      </w:r>
    </w:p>
  </w:endnote>
  <w:endnote w:type="continuationSeparator" w:id="0">
    <w:p w:rsidR="00693A1C" w:rsidRDefault="00693A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_TERMINAL">
    <w:altName w:val="Consolas"/>
    <w:charset w:val="00"/>
    <w:family w:val="modern"/>
    <w:pitch w:val="fixed"/>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43"/>
      <w:gridCol w:w="4644"/>
    </w:tblGrid>
    <w:tr w:rsidR="00BC25D1">
      <w:tc>
        <w:tcPr>
          <w:tcW w:w="4643" w:type="dxa"/>
          <w:tcBorders>
            <w:top w:val="single" w:sz="4" w:space="0" w:color="auto"/>
          </w:tcBorders>
        </w:tcPr>
        <w:p w:rsidR="00BC25D1" w:rsidRPr="0080250B" w:rsidRDefault="00BC25D1">
          <w:pPr>
            <w:pStyle w:val="Footer"/>
          </w:pPr>
          <w:r>
            <w:t xml:space="preserve">TRIM Reference: </w:t>
          </w:r>
          <w:r w:rsidR="0080250B" w:rsidRPr="0080250B">
            <w:t>D2012-</w:t>
          </w:r>
          <w:r w:rsidR="008B244A">
            <w:t>86155</w:t>
          </w:r>
        </w:p>
      </w:tc>
      <w:tc>
        <w:tcPr>
          <w:tcW w:w="4644" w:type="dxa"/>
          <w:tcBorders>
            <w:top w:val="single" w:sz="4" w:space="0" w:color="auto"/>
          </w:tcBorders>
        </w:tcPr>
        <w:p w:rsidR="00BC25D1" w:rsidRDefault="00BC25D1" w:rsidP="00BC25D1">
          <w:pPr>
            <w:pStyle w:val="Footer"/>
            <w:jc w:val="right"/>
          </w:pPr>
          <w:r>
            <w:t xml:space="preserve">Page </w:t>
          </w:r>
          <w:r w:rsidRPr="00BC25D1">
            <w:rPr>
              <w:sz w:val="18"/>
              <w:szCs w:val="18"/>
            </w:rPr>
            <w:fldChar w:fldCharType="begin"/>
          </w:r>
          <w:r w:rsidRPr="00BC25D1">
            <w:rPr>
              <w:sz w:val="18"/>
              <w:szCs w:val="18"/>
            </w:rPr>
            <w:instrText xml:space="preserve"> PAGE </w:instrText>
          </w:r>
          <w:r w:rsidRPr="00BC25D1">
            <w:rPr>
              <w:sz w:val="18"/>
              <w:szCs w:val="18"/>
            </w:rPr>
            <w:fldChar w:fldCharType="separate"/>
          </w:r>
          <w:r w:rsidR="002835E0">
            <w:rPr>
              <w:noProof/>
              <w:sz w:val="18"/>
              <w:szCs w:val="18"/>
            </w:rPr>
            <w:t>10</w:t>
          </w:r>
          <w:r w:rsidRPr="00BC25D1">
            <w:rPr>
              <w:sz w:val="18"/>
              <w:szCs w:val="18"/>
            </w:rPr>
            <w:fldChar w:fldCharType="end"/>
          </w:r>
          <w:r>
            <w:t xml:space="preserve"> of </w:t>
          </w:r>
          <w:r>
            <w:fldChar w:fldCharType="begin"/>
          </w:r>
          <w:r>
            <w:instrText xml:space="preserve"> NUMPAGES </w:instrText>
          </w:r>
          <w:r>
            <w:fldChar w:fldCharType="separate"/>
          </w:r>
          <w:r w:rsidR="002835E0">
            <w:rPr>
              <w:noProof/>
            </w:rPr>
            <w:t>10</w:t>
          </w:r>
          <w:r>
            <w:fldChar w:fldCharType="end"/>
          </w:r>
        </w:p>
      </w:tc>
    </w:tr>
  </w:tbl>
  <w:p w:rsidR="00BC25D1" w:rsidRDefault="00BC25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3A1C" w:rsidRDefault="00693A1C">
      <w:r>
        <w:separator/>
      </w:r>
    </w:p>
  </w:footnote>
  <w:footnote w:type="continuationSeparator" w:id="0">
    <w:p w:rsidR="00693A1C" w:rsidRDefault="00693A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3DF9" w:rsidRDefault="00C63DF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7" type="#_x0000_t136" style="position:absolute;margin-left:0;margin-top:0;width:456.75pt;height:182.7pt;rotation:315;z-index:-251658752;mso-position-horizontal:center;mso-position-horizontal-relative:margin;mso-position-vertical:center;mso-position-vertical-relative:margin" o:allowincell="f" fillcolor="silver" stroked="f">
          <v:fill opacity=".5"/>
          <v:textpath style="font-family:&quot;Tahoma&quot;;font-size:1pt" string="DRAF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62BD" w:rsidRDefault="00C63DF9" w:rsidP="00BC25D1">
    <w:pPr>
      <w:pStyle w:val="Header"/>
      <w:tabs>
        <w:tab w:val="clear" w:pos="4153"/>
        <w:tab w:val="clear" w:pos="8306"/>
        <w:tab w:val="right" w:pos="9540"/>
      </w:tabs>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8" type="#_x0000_t136" style="position:absolute;margin-left:0;margin-top:0;width:456.75pt;height:182.7pt;rotation:315;z-index:-251657728;mso-position-horizontal:center;mso-position-horizontal-relative:margin;mso-position-vertical:center;mso-position-vertical-relative:margin" o:allowincell="f" fillcolor="silver" stroked="f">
          <v:fill opacity=".5"/>
          <v:textpath style="font-family:&quot;Tahoma&quot;;font-size:1pt" string="DRAFT"/>
        </v:shape>
      </w:pict>
    </w:r>
    <w:r w:rsidR="00A7650A">
      <w:tab/>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43"/>
      <w:gridCol w:w="4644"/>
    </w:tblGrid>
    <w:tr w:rsidR="00BC25D1">
      <w:tc>
        <w:tcPr>
          <w:tcW w:w="4643" w:type="dxa"/>
        </w:tcPr>
        <w:p w:rsidR="00BC25D1" w:rsidRDefault="00E55564" w:rsidP="00BC25D1">
          <w:pPr>
            <w:pStyle w:val="Header"/>
            <w:tabs>
              <w:tab w:val="clear" w:pos="4153"/>
              <w:tab w:val="clear" w:pos="8306"/>
              <w:tab w:val="right" w:pos="9540"/>
            </w:tabs>
          </w:pPr>
          <w:r>
            <w:t>New NBAR Ancillary Data Download Scripts</w:t>
          </w:r>
        </w:p>
      </w:tc>
      <w:tc>
        <w:tcPr>
          <w:tcW w:w="4644" w:type="dxa"/>
        </w:tcPr>
        <w:p w:rsidR="00BC25D1" w:rsidRDefault="009A1889" w:rsidP="00BC25D1">
          <w:pPr>
            <w:pStyle w:val="Header"/>
            <w:tabs>
              <w:tab w:val="clear" w:pos="4153"/>
              <w:tab w:val="clear" w:pos="8306"/>
              <w:tab w:val="right" w:pos="9540"/>
            </w:tabs>
            <w:jc w:val="right"/>
          </w:pPr>
          <w:r>
            <w:t xml:space="preserve">Release Notes - PMA V </w:t>
          </w:r>
          <w:fldSimple w:instr=" DOCPROPERTY  PMA_VERSION_SHORT_NEW  \* MERGEFORMAT ">
            <w:r w:rsidR="0080250B">
              <w:t>1.</w:t>
            </w:r>
            <w:r w:rsidR="00E55564">
              <w:t>0</w:t>
            </w:r>
          </w:fldSimple>
        </w:p>
      </w:tc>
    </w:tr>
  </w:tbl>
  <w:p w:rsidR="00BC25D1" w:rsidRDefault="00BC25D1" w:rsidP="00BC25D1">
    <w:pPr>
      <w:pStyle w:val="Header"/>
      <w:tabs>
        <w:tab w:val="clear" w:pos="4153"/>
        <w:tab w:val="clear" w:pos="8306"/>
        <w:tab w:val="right" w:pos="9540"/>
      </w:tabs>
    </w:pPr>
  </w:p>
  <w:p w:rsidR="009A62BD" w:rsidRPr="00F17B5F" w:rsidRDefault="009A62BD" w:rsidP="00F17B5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3DF9" w:rsidRDefault="00C63DF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6" type="#_x0000_t136" style="position:absolute;margin-left:0;margin-top:0;width:456.75pt;height:182.7pt;rotation:315;z-index:-251659776;mso-position-horizontal:center;mso-position-horizontal-relative:margin;mso-position-vertical:center;mso-position-vertical-relative:margin" o:allowincell="f" fillcolor="silver" stroked="f">
          <v:fill opacity=".5"/>
          <v:textpath style="font-family:&quot;Tahoma&quot;;font-size:1pt" string="DRAF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8.15pt" o:bullet="t">
        <v:imagedata r:id="rId1" o:title="bullet"/>
      </v:shape>
    </w:pict>
  </w:numPicBullet>
  <w:numPicBullet w:numPicBulletId="1">
    <w:pict>
      <v:shape id="_x0000_i1026" type="#_x0000_t75" style="width:3in;height:3in" o:bullet="t"/>
    </w:pict>
  </w:numPicBullet>
  <w:numPicBullet w:numPicBulletId="2">
    <w:pict>
      <v:shape id="_x0000_i1027" type="#_x0000_t75" style="width:3in;height:3in" o:bullet="t"/>
    </w:pict>
  </w:numPicBullet>
  <w:numPicBullet w:numPicBulletId="3">
    <w:pict>
      <v:shape id="_x0000_i1028" type="#_x0000_t75" style="width:3in;height:3in" o:bullet="t"/>
    </w:pict>
  </w:numPicBullet>
  <w:numPicBullet w:numPicBulletId="4">
    <w:pict>
      <v:shape id="_x0000_i1029" type="#_x0000_t75" style="width:3in;height:3in" o:bullet="t"/>
    </w:pict>
  </w:numPicBullet>
  <w:numPicBullet w:numPicBulletId="5">
    <w:pict>
      <v:shape id="_x0000_i1030" type="#_x0000_t75" style="width:3in;height:3in" o:bullet="t"/>
    </w:pict>
  </w:numPicBullet>
  <w:numPicBullet w:numPicBulletId="6">
    <w:pict>
      <v:shape id="_x0000_i1031" type="#_x0000_t75" style="width:3in;height:3in" o:bullet="t"/>
    </w:pict>
  </w:numPicBullet>
  <w:numPicBullet w:numPicBulletId="7">
    <w:pict>
      <v:shape id="_x0000_i1032" type="#_x0000_t75" style="width:3in;height:3in" o:bullet="t"/>
    </w:pict>
  </w:numPicBullet>
  <w:numPicBullet w:numPicBulletId="8">
    <w:pict>
      <v:shape id="_x0000_i1033" type="#_x0000_t75" style="width:3in;height:3in" o:bullet="t"/>
    </w:pict>
  </w:numPicBullet>
  <w:numPicBullet w:numPicBulletId="9">
    <w:pict>
      <v:shape id="_x0000_i1034" type="#_x0000_t75" style="width:3in;height:3in" o:bullet="t"/>
    </w:pict>
  </w:numPicBullet>
  <w:numPicBullet w:numPicBulletId="10">
    <w:pict>
      <v:shape id="_x0000_i1035" type="#_x0000_t75" style="width:3in;height:3in" o:bullet="t"/>
    </w:pict>
  </w:numPicBullet>
  <w:numPicBullet w:numPicBulletId="11">
    <w:pict>
      <v:shape id="_x0000_i1036" type="#_x0000_t75" style="width:3in;height:3in" o:bullet="t"/>
    </w:pict>
  </w:numPicBullet>
  <w:numPicBullet w:numPicBulletId="12">
    <w:pict>
      <v:shape id="_x0000_i1037" type="#_x0000_t75" style="width:3in;height:3in" o:bullet="t"/>
    </w:pict>
  </w:numPicBullet>
  <w:numPicBullet w:numPicBulletId="13">
    <w:pict>
      <v:shape id="_x0000_i1038" type="#_x0000_t75" style="width:3in;height:3in" o:bullet="t"/>
    </w:pict>
  </w:numPicBullet>
  <w:numPicBullet w:numPicBulletId="14">
    <w:pict>
      <v:shape id="_x0000_i1039" type="#_x0000_t75" style="width:3in;height:3in" o:bullet="t"/>
    </w:pict>
  </w:numPicBullet>
  <w:numPicBullet w:numPicBulletId="15">
    <w:pict>
      <v:shape id="_x0000_i1040" type="#_x0000_t75" style="width:3in;height:3in" o:bullet="t"/>
    </w:pict>
  </w:numPicBullet>
  <w:numPicBullet w:numPicBulletId="16">
    <w:pict>
      <v:shape id="_x0000_i1041" type="#_x0000_t75" style="width:3in;height:3in" o:bullet="t"/>
    </w:pict>
  </w:numPicBullet>
  <w:numPicBullet w:numPicBulletId="17">
    <w:pict>
      <v:shape id="_x0000_i1042" type="#_x0000_t75" style="width:3in;height:3in" o:bullet="t"/>
    </w:pict>
  </w:numPicBullet>
  <w:numPicBullet w:numPicBulletId="18">
    <w:pict>
      <v:shape id="_x0000_i1043" type="#_x0000_t75" style="width:3in;height:3in" o:bullet="t"/>
    </w:pict>
  </w:numPicBullet>
  <w:numPicBullet w:numPicBulletId="19">
    <w:pict>
      <v:shape id="_x0000_i1044" type="#_x0000_t75" style="width:3in;height:3in" o:bullet="t"/>
    </w:pict>
  </w:numPicBullet>
  <w:numPicBullet w:numPicBulletId="20">
    <w:pict>
      <v:shape id="_x0000_i1045" type="#_x0000_t75" style="width:3in;height:3in" o:bullet="t"/>
    </w:pict>
  </w:numPicBullet>
  <w:numPicBullet w:numPicBulletId="21">
    <w:pict>
      <v:shape id="_x0000_i1046" type="#_x0000_t75" style="width:3in;height:3in" o:bullet="t"/>
    </w:pict>
  </w:numPicBullet>
  <w:numPicBullet w:numPicBulletId="22">
    <w:pict>
      <v:shape id="_x0000_i1047" type="#_x0000_t75" style="width:3in;height:3in" o:bullet="t"/>
    </w:pict>
  </w:numPicBullet>
  <w:numPicBullet w:numPicBulletId="23">
    <w:pict>
      <v:shape id="_x0000_i1048" type="#_x0000_t75" style="width:3in;height:3in" o:bullet="t"/>
    </w:pict>
  </w:numPicBullet>
  <w:numPicBullet w:numPicBulletId="24">
    <w:pict>
      <v:shape id="_x0000_i1049" type="#_x0000_t75" style="width:3in;height:3in" o:bullet="t"/>
    </w:pict>
  </w:numPicBullet>
  <w:numPicBullet w:numPicBulletId="25">
    <w:pict>
      <v:shape id="_x0000_i1050" type="#_x0000_t75" style="width:3in;height:3in" o:bullet="t"/>
    </w:pict>
  </w:numPicBullet>
  <w:numPicBullet w:numPicBulletId="26">
    <w:pict>
      <v:shape id="_x0000_i1051" type="#_x0000_t75" style="width:3in;height:3in" o:bullet="t"/>
    </w:pict>
  </w:numPicBullet>
  <w:numPicBullet w:numPicBulletId="27">
    <w:pict>
      <v:shape id="_x0000_i1052" type="#_x0000_t75" style="width:3in;height:3in" o:bullet="t"/>
    </w:pict>
  </w:numPicBullet>
  <w:numPicBullet w:numPicBulletId="28">
    <w:pict>
      <v:shape id="_x0000_i1053" type="#_x0000_t75" style="width:3in;height:3in" o:bullet="t"/>
    </w:pict>
  </w:numPicBullet>
  <w:numPicBullet w:numPicBulletId="29">
    <w:pict>
      <v:shape id="_x0000_i1054" type="#_x0000_t75" style="width:3in;height:3in" o:bullet="t"/>
    </w:pict>
  </w:numPicBullet>
  <w:numPicBullet w:numPicBulletId="30">
    <w:pict>
      <v:shape id="_x0000_i1055" type="#_x0000_t75" style="width:3in;height:3in" o:bullet="t"/>
    </w:pict>
  </w:numPicBullet>
  <w:numPicBullet w:numPicBulletId="31">
    <w:pict>
      <v:shape id="_x0000_i1056" type="#_x0000_t75" style="width:3in;height:3in" o:bullet="t"/>
    </w:pict>
  </w:numPicBullet>
  <w:numPicBullet w:numPicBulletId="32">
    <w:pict>
      <v:shape id="_x0000_i1057" type="#_x0000_t75" style="width:3in;height:3in" o:bullet="t"/>
    </w:pict>
  </w:numPicBullet>
  <w:numPicBullet w:numPicBulletId="33">
    <w:pict>
      <v:shape id="_x0000_i1058" type="#_x0000_t75" style="width:3in;height:3in" o:bullet="t"/>
    </w:pict>
  </w:numPicBullet>
  <w:numPicBullet w:numPicBulletId="34">
    <w:pict>
      <v:shape id="_x0000_i1059" type="#_x0000_t75" style="width:3in;height:3in" o:bullet="t"/>
    </w:pict>
  </w:numPicBullet>
  <w:numPicBullet w:numPicBulletId="35">
    <w:pict>
      <v:shape id="_x0000_i1060" type="#_x0000_t75" style="width:3in;height:3in" o:bullet="t"/>
    </w:pict>
  </w:numPicBullet>
  <w:numPicBullet w:numPicBulletId="36">
    <w:pict>
      <v:shape id="_x0000_i1061" type="#_x0000_t75" style="width:3in;height:3in" o:bullet="t"/>
    </w:pict>
  </w:numPicBullet>
  <w:numPicBullet w:numPicBulletId="37">
    <w:pict>
      <v:shape id="_x0000_i1062" type="#_x0000_t75" style="width:3in;height:3in" o:bullet="t"/>
    </w:pict>
  </w:numPicBullet>
  <w:numPicBullet w:numPicBulletId="38">
    <w:pict>
      <v:shape id="_x0000_i1063" type="#_x0000_t75" style="width:3in;height:3in" o:bullet="t"/>
    </w:pict>
  </w:numPicBullet>
  <w:abstractNum w:abstractNumId="0">
    <w:nsid w:val="02E249DF"/>
    <w:multiLevelType w:val="hybridMultilevel"/>
    <w:tmpl w:val="94645330"/>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07493316"/>
    <w:multiLevelType w:val="multilevel"/>
    <w:tmpl w:val="32F2E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C76E45"/>
    <w:multiLevelType w:val="hybridMultilevel"/>
    <w:tmpl w:val="B80AC980"/>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1">
      <w:start w:val="1"/>
      <w:numFmt w:val="bullet"/>
      <w:lvlText w:val=""/>
      <w:lvlJc w:val="left"/>
      <w:pPr>
        <w:tabs>
          <w:tab w:val="num" w:pos="2160"/>
        </w:tabs>
        <w:ind w:left="2160" w:hanging="360"/>
      </w:pPr>
      <w:rPr>
        <w:rFonts w:ascii="Symbol" w:hAnsi="Symbol" w:hint="default"/>
      </w:rPr>
    </w:lvl>
    <w:lvl w:ilvl="3" w:tplc="0C090003">
      <w:start w:val="1"/>
      <w:numFmt w:val="bullet"/>
      <w:lvlText w:val="o"/>
      <w:lvlJc w:val="left"/>
      <w:pPr>
        <w:tabs>
          <w:tab w:val="num" w:pos="2880"/>
        </w:tabs>
        <w:ind w:left="2880" w:hanging="360"/>
      </w:pPr>
      <w:rPr>
        <w:rFonts w:ascii="Courier New" w:hAnsi="Courier New" w:cs="Courier New"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nsid w:val="168D61F0"/>
    <w:multiLevelType w:val="hybridMultilevel"/>
    <w:tmpl w:val="108C3400"/>
    <w:lvl w:ilvl="0" w:tplc="9CEA5E12">
      <w:start w:val="1"/>
      <w:numFmt w:val="bullet"/>
      <w:lvlText w:val=""/>
      <w:lvlJc w:val="left"/>
      <w:pPr>
        <w:tabs>
          <w:tab w:val="num" w:pos="567"/>
        </w:tabs>
        <w:ind w:left="567" w:hanging="407"/>
      </w:pPr>
      <w:rPr>
        <w:rFonts w:ascii="Wingdings" w:hAnsi="Wingdings" w:hint="default"/>
        <w:b w:val="0"/>
        <w:i w:val="0"/>
        <w:sz w:val="20"/>
        <w:szCs w:val="2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nsid w:val="173B6C86"/>
    <w:multiLevelType w:val="hybridMultilevel"/>
    <w:tmpl w:val="533EF9AA"/>
    <w:lvl w:ilvl="0" w:tplc="9CEA5E12">
      <w:start w:val="1"/>
      <w:numFmt w:val="bullet"/>
      <w:lvlText w:val=""/>
      <w:lvlJc w:val="left"/>
      <w:pPr>
        <w:tabs>
          <w:tab w:val="num" w:pos="567"/>
        </w:tabs>
        <w:ind w:left="567" w:hanging="407"/>
      </w:pPr>
      <w:rPr>
        <w:rFonts w:ascii="Wingdings" w:hAnsi="Wingdings" w:hint="default"/>
        <w:b w:val="0"/>
        <w:i w:val="0"/>
        <w:sz w:val="20"/>
        <w:szCs w:val="20"/>
      </w:rPr>
    </w:lvl>
    <w:lvl w:ilvl="1" w:tplc="9CEA5E12">
      <w:start w:val="1"/>
      <w:numFmt w:val="bullet"/>
      <w:lvlText w:val=""/>
      <w:lvlJc w:val="left"/>
      <w:pPr>
        <w:tabs>
          <w:tab w:val="num" w:pos="1127"/>
        </w:tabs>
        <w:ind w:left="1127" w:hanging="407"/>
      </w:pPr>
      <w:rPr>
        <w:rFonts w:ascii="Wingdings" w:hAnsi="Wingdings" w:hint="default"/>
        <w:b w:val="0"/>
        <w:i w:val="0"/>
        <w:sz w:val="20"/>
        <w:szCs w:val="20"/>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5">
    <w:nsid w:val="1B833A39"/>
    <w:multiLevelType w:val="hybridMultilevel"/>
    <w:tmpl w:val="8A509F3C"/>
    <w:lvl w:ilvl="0" w:tplc="9CEA5E12">
      <w:start w:val="1"/>
      <w:numFmt w:val="bullet"/>
      <w:lvlText w:val=""/>
      <w:lvlJc w:val="left"/>
      <w:pPr>
        <w:tabs>
          <w:tab w:val="num" w:pos="567"/>
        </w:tabs>
        <w:ind w:left="567" w:hanging="407"/>
      </w:pPr>
      <w:rPr>
        <w:rFonts w:ascii="Wingdings" w:hAnsi="Wingdings" w:hint="default"/>
        <w:b w:val="0"/>
        <w:i w:val="0"/>
        <w:sz w:val="20"/>
        <w:szCs w:val="20"/>
      </w:rPr>
    </w:lvl>
    <w:lvl w:ilvl="1" w:tplc="CBFE5044">
      <w:start w:val="1"/>
      <w:numFmt w:val="bullet"/>
      <w:lvlText w:val=""/>
      <w:lvlJc w:val="left"/>
      <w:pPr>
        <w:tabs>
          <w:tab w:val="num" w:pos="1440"/>
        </w:tabs>
        <w:ind w:left="1440" w:hanging="360"/>
      </w:pPr>
      <w:rPr>
        <w:rFonts w:ascii="Symbol" w:hAnsi="Symbol" w:hint="default"/>
        <w:b w:val="0"/>
        <w:i w:val="0"/>
        <w:sz w:val="20"/>
        <w:szCs w:val="20"/>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1FD14AC3"/>
    <w:multiLevelType w:val="multilevel"/>
    <w:tmpl w:val="D2C21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3B1390"/>
    <w:multiLevelType w:val="hybridMultilevel"/>
    <w:tmpl w:val="7890931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
    <w:nsid w:val="34E02D98"/>
    <w:multiLevelType w:val="multilevel"/>
    <w:tmpl w:val="1D64FCC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nsid w:val="354549C8"/>
    <w:multiLevelType w:val="hybridMultilevel"/>
    <w:tmpl w:val="7B74B83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nsid w:val="384437A3"/>
    <w:multiLevelType w:val="hybridMultilevel"/>
    <w:tmpl w:val="72824FA6"/>
    <w:lvl w:ilvl="0" w:tplc="0C09000F">
      <w:start w:val="1"/>
      <w:numFmt w:val="decimal"/>
      <w:lvlText w:val="%1."/>
      <w:lvlJc w:val="left"/>
      <w:pPr>
        <w:tabs>
          <w:tab w:val="num" w:pos="1440"/>
        </w:tabs>
        <w:ind w:left="1440" w:hanging="360"/>
      </w:pPr>
      <w:rPr>
        <w:rFonts w:hint="default"/>
        <w:b w:val="0"/>
        <w:i w:val="0"/>
        <w:sz w:val="20"/>
        <w:szCs w:val="20"/>
      </w:rPr>
    </w:lvl>
    <w:lvl w:ilvl="1" w:tplc="0C09000F">
      <w:start w:val="1"/>
      <w:numFmt w:val="decimal"/>
      <w:lvlText w:val="%2."/>
      <w:lvlJc w:val="left"/>
      <w:pPr>
        <w:tabs>
          <w:tab w:val="num" w:pos="1440"/>
        </w:tabs>
        <w:ind w:left="1440" w:hanging="360"/>
      </w:pPr>
      <w:rPr>
        <w:rFonts w:hint="default"/>
        <w:b w:val="0"/>
        <w:i w:val="0"/>
        <w:sz w:val="20"/>
        <w:szCs w:val="20"/>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3EF21CC4"/>
    <w:multiLevelType w:val="hybridMultilevel"/>
    <w:tmpl w:val="AD200F8E"/>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
    <w:nsid w:val="49AF7B93"/>
    <w:multiLevelType w:val="hybridMultilevel"/>
    <w:tmpl w:val="02026AB6"/>
    <w:lvl w:ilvl="0" w:tplc="CBFE5044">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
    <w:nsid w:val="4F245622"/>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54480BAC"/>
    <w:multiLevelType w:val="hybridMultilevel"/>
    <w:tmpl w:val="FEE0808A"/>
    <w:lvl w:ilvl="0" w:tplc="0DEA3964">
      <w:start w:val="1"/>
      <w:numFmt w:val="bullet"/>
      <w:pStyle w:val="NormalWeb"/>
      <w:lvlText w:val=""/>
      <w:lvlJc w:val="left"/>
      <w:pPr>
        <w:tabs>
          <w:tab w:val="num" w:pos="1440"/>
        </w:tabs>
        <w:ind w:left="1440" w:hanging="360"/>
      </w:pPr>
      <w:rPr>
        <w:rFonts w:ascii="Symbol" w:hAnsi="Symbol" w:hint="default"/>
      </w:rPr>
    </w:lvl>
    <w:lvl w:ilvl="1" w:tplc="E2348814">
      <w:start w:val="1"/>
      <w:numFmt w:val="bullet"/>
      <w:lvlText w:val="o"/>
      <w:lvlJc w:val="left"/>
      <w:pPr>
        <w:tabs>
          <w:tab w:val="num" w:pos="2160"/>
        </w:tabs>
        <w:ind w:left="2160" w:hanging="360"/>
      </w:pPr>
      <w:rPr>
        <w:rFonts w:ascii="Courier New" w:hAnsi="Courier New" w:hint="default"/>
      </w:rPr>
    </w:lvl>
    <w:lvl w:ilvl="2" w:tplc="0C090005">
      <w:start w:val="1"/>
      <w:numFmt w:val="bullet"/>
      <w:lvlText w:val=""/>
      <w:lvlJc w:val="left"/>
      <w:pPr>
        <w:tabs>
          <w:tab w:val="num" w:pos="2880"/>
        </w:tabs>
        <w:ind w:left="2880" w:hanging="360"/>
      </w:pPr>
      <w:rPr>
        <w:rFonts w:ascii="Symbol" w:hAnsi="Symbol" w:hint="default"/>
      </w:rPr>
    </w:lvl>
    <w:lvl w:ilvl="3" w:tplc="0C090001">
      <w:numFmt w:val="bullet"/>
      <w:lvlText w:val="-"/>
      <w:lvlJc w:val="left"/>
      <w:pPr>
        <w:tabs>
          <w:tab w:val="num" w:pos="3960"/>
        </w:tabs>
        <w:ind w:left="3960" w:hanging="720"/>
      </w:pPr>
      <w:rPr>
        <w:rFonts w:ascii="Times New Roman" w:eastAsia="Times New Roman" w:hAnsi="Times New Roman" w:cs="Times New Roman" w:hint="default"/>
      </w:rPr>
    </w:lvl>
    <w:lvl w:ilvl="4" w:tplc="0C090003" w:tentative="1">
      <w:start w:val="1"/>
      <w:numFmt w:val="bullet"/>
      <w:lvlText w:val="o"/>
      <w:lvlJc w:val="left"/>
      <w:pPr>
        <w:tabs>
          <w:tab w:val="num" w:pos="4320"/>
        </w:tabs>
        <w:ind w:left="4320" w:hanging="360"/>
      </w:pPr>
      <w:rPr>
        <w:rFonts w:ascii="Courier New" w:hAnsi="Courier New" w:hint="default"/>
      </w:rPr>
    </w:lvl>
    <w:lvl w:ilvl="5" w:tplc="0C090005" w:tentative="1">
      <w:start w:val="1"/>
      <w:numFmt w:val="bullet"/>
      <w:lvlText w:val=""/>
      <w:lvlJc w:val="left"/>
      <w:pPr>
        <w:tabs>
          <w:tab w:val="num" w:pos="5040"/>
        </w:tabs>
        <w:ind w:left="5040" w:hanging="360"/>
      </w:pPr>
      <w:rPr>
        <w:rFonts w:ascii="Wingdings" w:hAnsi="Wingdings" w:hint="default"/>
      </w:rPr>
    </w:lvl>
    <w:lvl w:ilvl="6" w:tplc="0C090001" w:tentative="1">
      <w:start w:val="1"/>
      <w:numFmt w:val="bullet"/>
      <w:lvlText w:val=""/>
      <w:lvlJc w:val="left"/>
      <w:pPr>
        <w:tabs>
          <w:tab w:val="num" w:pos="5760"/>
        </w:tabs>
        <w:ind w:left="5760" w:hanging="360"/>
      </w:pPr>
      <w:rPr>
        <w:rFonts w:ascii="Symbol" w:hAnsi="Symbol" w:hint="default"/>
      </w:rPr>
    </w:lvl>
    <w:lvl w:ilvl="7" w:tplc="0C090003" w:tentative="1">
      <w:start w:val="1"/>
      <w:numFmt w:val="bullet"/>
      <w:lvlText w:val="o"/>
      <w:lvlJc w:val="left"/>
      <w:pPr>
        <w:tabs>
          <w:tab w:val="num" w:pos="6480"/>
        </w:tabs>
        <w:ind w:left="6480" w:hanging="360"/>
      </w:pPr>
      <w:rPr>
        <w:rFonts w:ascii="Courier New" w:hAnsi="Courier New" w:hint="default"/>
      </w:rPr>
    </w:lvl>
    <w:lvl w:ilvl="8" w:tplc="0C090005" w:tentative="1">
      <w:start w:val="1"/>
      <w:numFmt w:val="bullet"/>
      <w:lvlText w:val=""/>
      <w:lvlJc w:val="left"/>
      <w:pPr>
        <w:tabs>
          <w:tab w:val="num" w:pos="7200"/>
        </w:tabs>
        <w:ind w:left="7200" w:hanging="360"/>
      </w:pPr>
      <w:rPr>
        <w:rFonts w:ascii="Wingdings" w:hAnsi="Wingdings" w:hint="default"/>
      </w:rPr>
    </w:lvl>
  </w:abstractNum>
  <w:abstractNum w:abstractNumId="15">
    <w:nsid w:val="54854577"/>
    <w:multiLevelType w:val="hybridMultilevel"/>
    <w:tmpl w:val="56EE53F8"/>
    <w:lvl w:ilvl="0" w:tplc="9CEA5E12">
      <w:start w:val="1"/>
      <w:numFmt w:val="bullet"/>
      <w:lvlText w:val=""/>
      <w:lvlJc w:val="left"/>
      <w:pPr>
        <w:tabs>
          <w:tab w:val="num" w:pos="947"/>
        </w:tabs>
        <w:ind w:left="947" w:hanging="407"/>
      </w:pPr>
      <w:rPr>
        <w:rFonts w:ascii="Wingdings" w:hAnsi="Wingdings" w:hint="default"/>
        <w:b w:val="0"/>
        <w:i w:val="0"/>
        <w:sz w:val="20"/>
        <w:szCs w:val="20"/>
      </w:rPr>
    </w:lvl>
    <w:lvl w:ilvl="1" w:tplc="0C09000F">
      <w:start w:val="1"/>
      <w:numFmt w:val="decimal"/>
      <w:lvlText w:val="%2."/>
      <w:lvlJc w:val="left"/>
      <w:pPr>
        <w:tabs>
          <w:tab w:val="num" w:pos="900"/>
        </w:tabs>
        <w:ind w:left="900" w:hanging="360"/>
      </w:pPr>
      <w:rPr>
        <w:rFonts w:hint="default"/>
        <w:b w:val="0"/>
        <w:i w:val="0"/>
        <w:sz w:val="20"/>
        <w:szCs w:val="20"/>
      </w:rPr>
    </w:lvl>
    <w:lvl w:ilvl="2" w:tplc="0C090005" w:tentative="1">
      <w:start w:val="1"/>
      <w:numFmt w:val="bullet"/>
      <w:lvlText w:val=""/>
      <w:lvlJc w:val="left"/>
      <w:pPr>
        <w:tabs>
          <w:tab w:val="num" w:pos="1620"/>
        </w:tabs>
        <w:ind w:left="1620" w:hanging="360"/>
      </w:pPr>
      <w:rPr>
        <w:rFonts w:ascii="Wingdings" w:hAnsi="Wingdings" w:hint="default"/>
      </w:rPr>
    </w:lvl>
    <w:lvl w:ilvl="3" w:tplc="0C090001" w:tentative="1">
      <w:start w:val="1"/>
      <w:numFmt w:val="bullet"/>
      <w:lvlText w:val=""/>
      <w:lvlJc w:val="left"/>
      <w:pPr>
        <w:tabs>
          <w:tab w:val="num" w:pos="2340"/>
        </w:tabs>
        <w:ind w:left="2340" w:hanging="360"/>
      </w:pPr>
      <w:rPr>
        <w:rFonts w:ascii="Symbol" w:hAnsi="Symbol" w:hint="default"/>
      </w:rPr>
    </w:lvl>
    <w:lvl w:ilvl="4" w:tplc="0C090003" w:tentative="1">
      <w:start w:val="1"/>
      <w:numFmt w:val="bullet"/>
      <w:lvlText w:val="o"/>
      <w:lvlJc w:val="left"/>
      <w:pPr>
        <w:tabs>
          <w:tab w:val="num" w:pos="3060"/>
        </w:tabs>
        <w:ind w:left="3060" w:hanging="360"/>
      </w:pPr>
      <w:rPr>
        <w:rFonts w:ascii="Courier New" w:hAnsi="Courier New" w:cs="Courier New" w:hint="default"/>
      </w:rPr>
    </w:lvl>
    <w:lvl w:ilvl="5" w:tplc="0C090005" w:tentative="1">
      <w:start w:val="1"/>
      <w:numFmt w:val="bullet"/>
      <w:lvlText w:val=""/>
      <w:lvlJc w:val="left"/>
      <w:pPr>
        <w:tabs>
          <w:tab w:val="num" w:pos="3780"/>
        </w:tabs>
        <w:ind w:left="3780" w:hanging="360"/>
      </w:pPr>
      <w:rPr>
        <w:rFonts w:ascii="Wingdings" w:hAnsi="Wingdings" w:hint="default"/>
      </w:rPr>
    </w:lvl>
    <w:lvl w:ilvl="6" w:tplc="0C090001" w:tentative="1">
      <w:start w:val="1"/>
      <w:numFmt w:val="bullet"/>
      <w:lvlText w:val=""/>
      <w:lvlJc w:val="left"/>
      <w:pPr>
        <w:tabs>
          <w:tab w:val="num" w:pos="4500"/>
        </w:tabs>
        <w:ind w:left="4500" w:hanging="360"/>
      </w:pPr>
      <w:rPr>
        <w:rFonts w:ascii="Symbol" w:hAnsi="Symbol" w:hint="default"/>
      </w:rPr>
    </w:lvl>
    <w:lvl w:ilvl="7" w:tplc="0C090003" w:tentative="1">
      <w:start w:val="1"/>
      <w:numFmt w:val="bullet"/>
      <w:lvlText w:val="o"/>
      <w:lvlJc w:val="left"/>
      <w:pPr>
        <w:tabs>
          <w:tab w:val="num" w:pos="5220"/>
        </w:tabs>
        <w:ind w:left="5220" w:hanging="360"/>
      </w:pPr>
      <w:rPr>
        <w:rFonts w:ascii="Courier New" w:hAnsi="Courier New" w:cs="Courier New" w:hint="default"/>
      </w:rPr>
    </w:lvl>
    <w:lvl w:ilvl="8" w:tplc="0C090005" w:tentative="1">
      <w:start w:val="1"/>
      <w:numFmt w:val="bullet"/>
      <w:lvlText w:val=""/>
      <w:lvlJc w:val="left"/>
      <w:pPr>
        <w:tabs>
          <w:tab w:val="num" w:pos="5940"/>
        </w:tabs>
        <w:ind w:left="5940" w:hanging="360"/>
      </w:pPr>
      <w:rPr>
        <w:rFonts w:ascii="Wingdings" w:hAnsi="Wingdings" w:hint="default"/>
      </w:rPr>
    </w:lvl>
  </w:abstractNum>
  <w:abstractNum w:abstractNumId="16">
    <w:nsid w:val="5EC50777"/>
    <w:multiLevelType w:val="hybridMultilevel"/>
    <w:tmpl w:val="4626A850"/>
    <w:lvl w:ilvl="0" w:tplc="CBFE5044">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7">
    <w:nsid w:val="62BF7317"/>
    <w:multiLevelType w:val="hybridMultilevel"/>
    <w:tmpl w:val="68E21932"/>
    <w:lvl w:ilvl="0" w:tplc="97F29DE8">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8">
    <w:nsid w:val="62ED6B95"/>
    <w:multiLevelType w:val="hybridMultilevel"/>
    <w:tmpl w:val="EF9CD648"/>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9">
    <w:nsid w:val="68654613"/>
    <w:multiLevelType w:val="hybridMultilevel"/>
    <w:tmpl w:val="F5A69746"/>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6A731A74"/>
    <w:multiLevelType w:val="hybridMultilevel"/>
    <w:tmpl w:val="B5C00284"/>
    <w:lvl w:ilvl="0" w:tplc="0C09000F">
      <w:start w:val="1"/>
      <w:numFmt w:val="decimal"/>
      <w:lvlText w:val="%1."/>
      <w:lvlJc w:val="left"/>
      <w:pPr>
        <w:tabs>
          <w:tab w:val="num" w:pos="1440"/>
        </w:tabs>
        <w:ind w:left="1440" w:hanging="360"/>
      </w:pPr>
      <w:rPr>
        <w:rFonts w:hint="default"/>
        <w:b w:val="0"/>
        <w:i w:val="0"/>
        <w:sz w:val="20"/>
        <w:szCs w:val="20"/>
      </w:rPr>
    </w:lvl>
    <w:lvl w:ilvl="1" w:tplc="9CEA5E12">
      <w:start w:val="1"/>
      <w:numFmt w:val="bullet"/>
      <w:lvlText w:val=""/>
      <w:lvlJc w:val="left"/>
      <w:pPr>
        <w:tabs>
          <w:tab w:val="num" w:pos="587"/>
        </w:tabs>
        <w:ind w:left="587" w:hanging="407"/>
      </w:pPr>
      <w:rPr>
        <w:rFonts w:ascii="Wingdings" w:hAnsi="Wingdings" w:hint="default"/>
        <w:b w:val="0"/>
        <w:i w:val="0"/>
        <w:sz w:val="20"/>
        <w:szCs w:val="20"/>
      </w:rPr>
    </w:lvl>
    <w:lvl w:ilvl="2" w:tplc="F6B04108">
      <w:start w:val="2000"/>
      <w:numFmt w:val="decimal"/>
      <w:lvlText w:val="%3"/>
      <w:lvlJc w:val="left"/>
      <w:pPr>
        <w:tabs>
          <w:tab w:val="num" w:pos="2355"/>
        </w:tabs>
        <w:ind w:left="2355" w:hanging="555"/>
      </w:pPr>
      <w:rPr>
        <w:rFont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1">
    <w:nsid w:val="762A6D91"/>
    <w:multiLevelType w:val="hybridMultilevel"/>
    <w:tmpl w:val="2B026754"/>
    <w:lvl w:ilvl="0" w:tplc="3D4E323E">
      <w:start w:val="1"/>
      <w:numFmt w:val="bullet"/>
      <w:lvlText w:val="o"/>
      <w:lvlJc w:val="left"/>
      <w:pPr>
        <w:tabs>
          <w:tab w:val="num" w:pos="1134"/>
        </w:tabs>
        <w:ind w:left="1134" w:hanging="567"/>
      </w:pPr>
      <w:rPr>
        <w:rFonts w:ascii="Courier New" w:hAnsi="Courier New"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2">
    <w:nsid w:val="7BB76D22"/>
    <w:multiLevelType w:val="hybridMultilevel"/>
    <w:tmpl w:val="0EF2C902"/>
    <w:lvl w:ilvl="0" w:tplc="CBFE5044">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3">
    <w:nsid w:val="7E1F4D48"/>
    <w:multiLevelType w:val="hybridMultilevel"/>
    <w:tmpl w:val="A0264824"/>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E2348814">
      <w:start w:val="1"/>
      <w:numFmt w:val="bullet"/>
      <w:lvlText w:val="o"/>
      <w:lvlJc w:val="left"/>
      <w:pPr>
        <w:tabs>
          <w:tab w:val="num" w:pos="2160"/>
        </w:tabs>
        <w:ind w:left="2160" w:hanging="360"/>
      </w:pPr>
      <w:rPr>
        <w:rFonts w:ascii="Courier New" w:hAnsi="Courier New"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7ED20651"/>
    <w:multiLevelType w:val="hybridMultilevel"/>
    <w:tmpl w:val="04020316"/>
    <w:lvl w:ilvl="0" w:tplc="9CEA5E12">
      <w:start w:val="1"/>
      <w:numFmt w:val="bullet"/>
      <w:lvlText w:val=""/>
      <w:lvlJc w:val="left"/>
      <w:pPr>
        <w:tabs>
          <w:tab w:val="num" w:pos="567"/>
        </w:tabs>
        <w:ind w:left="567" w:hanging="407"/>
      </w:pPr>
      <w:rPr>
        <w:rFonts w:ascii="Wingdings" w:hAnsi="Wingdings" w:hint="default"/>
        <w:b w:val="0"/>
        <w:i w:val="0"/>
        <w:sz w:val="20"/>
        <w:szCs w:val="2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8"/>
  </w:num>
  <w:num w:numId="3">
    <w:abstractNumId w:val="21"/>
  </w:num>
  <w:num w:numId="4">
    <w:abstractNumId w:val="17"/>
  </w:num>
  <w:num w:numId="5">
    <w:abstractNumId w:val="11"/>
  </w:num>
  <w:num w:numId="6">
    <w:abstractNumId w:val="0"/>
  </w:num>
  <w:num w:numId="7">
    <w:abstractNumId w:val="9"/>
  </w:num>
  <w:num w:numId="8">
    <w:abstractNumId w:val="23"/>
  </w:num>
  <w:num w:numId="9">
    <w:abstractNumId w:val="13"/>
  </w:num>
  <w:num w:numId="10">
    <w:abstractNumId w:val="2"/>
  </w:num>
  <w:num w:numId="11">
    <w:abstractNumId w:val="18"/>
  </w:num>
  <w:num w:numId="12">
    <w:abstractNumId w:val="7"/>
  </w:num>
  <w:num w:numId="13">
    <w:abstractNumId w:val="19"/>
  </w:num>
  <w:num w:numId="14">
    <w:abstractNumId w:val="22"/>
  </w:num>
  <w:num w:numId="15">
    <w:abstractNumId w:val="12"/>
  </w:num>
  <w:num w:numId="16">
    <w:abstractNumId w:val="16"/>
  </w:num>
  <w:num w:numId="17">
    <w:abstractNumId w:val="6"/>
  </w:num>
  <w:num w:numId="18">
    <w:abstractNumId w:val="1"/>
  </w:num>
  <w:num w:numId="19">
    <w:abstractNumId w:val="8"/>
  </w:num>
  <w:num w:numId="20">
    <w:abstractNumId w:val="8"/>
  </w:num>
  <w:num w:numId="21">
    <w:abstractNumId w:val="8"/>
  </w:num>
  <w:num w:numId="22">
    <w:abstractNumId w:val="10"/>
  </w:num>
  <w:num w:numId="23">
    <w:abstractNumId w:val="5"/>
  </w:num>
  <w:num w:numId="24">
    <w:abstractNumId w:val="4"/>
  </w:num>
  <w:num w:numId="25">
    <w:abstractNumId w:val="15"/>
  </w:num>
  <w:num w:numId="26">
    <w:abstractNumId w:val="20"/>
  </w:num>
  <w:num w:numId="27">
    <w:abstractNumId w:val="3"/>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57F4F"/>
    <w:rsid w:val="0000033F"/>
    <w:rsid w:val="00001DF0"/>
    <w:rsid w:val="000041CB"/>
    <w:rsid w:val="000047C8"/>
    <w:rsid w:val="00005319"/>
    <w:rsid w:val="000075D4"/>
    <w:rsid w:val="00007660"/>
    <w:rsid w:val="0001045E"/>
    <w:rsid w:val="000105EC"/>
    <w:rsid w:val="0001100A"/>
    <w:rsid w:val="000158DC"/>
    <w:rsid w:val="00016F1D"/>
    <w:rsid w:val="0002039D"/>
    <w:rsid w:val="000209AB"/>
    <w:rsid w:val="000209F8"/>
    <w:rsid w:val="000234E2"/>
    <w:rsid w:val="00023699"/>
    <w:rsid w:val="0002387A"/>
    <w:rsid w:val="000241B9"/>
    <w:rsid w:val="00024EDF"/>
    <w:rsid w:val="00025612"/>
    <w:rsid w:val="000265C1"/>
    <w:rsid w:val="00027311"/>
    <w:rsid w:val="00027AAE"/>
    <w:rsid w:val="000308B7"/>
    <w:rsid w:val="00031298"/>
    <w:rsid w:val="0003223F"/>
    <w:rsid w:val="000351AF"/>
    <w:rsid w:val="000373CC"/>
    <w:rsid w:val="00037620"/>
    <w:rsid w:val="000377C8"/>
    <w:rsid w:val="000433E0"/>
    <w:rsid w:val="00047654"/>
    <w:rsid w:val="00050E32"/>
    <w:rsid w:val="00052B5A"/>
    <w:rsid w:val="000533E0"/>
    <w:rsid w:val="00054F62"/>
    <w:rsid w:val="00055131"/>
    <w:rsid w:val="0005518D"/>
    <w:rsid w:val="00055404"/>
    <w:rsid w:val="00057D5D"/>
    <w:rsid w:val="00057F4F"/>
    <w:rsid w:val="00060E53"/>
    <w:rsid w:val="00060EA1"/>
    <w:rsid w:val="0006285C"/>
    <w:rsid w:val="00064159"/>
    <w:rsid w:val="00064FDC"/>
    <w:rsid w:val="00066788"/>
    <w:rsid w:val="00072596"/>
    <w:rsid w:val="0007294A"/>
    <w:rsid w:val="00074A13"/>
    <w:rsid w:val="000812B9"/>
    <w:rsid w:val="0008130B"/>
    <w:rsid w:val="00081B2F"/>
    <w:rsid w:val="0008387A"/>
    <w:rsid w:val="00083C41"/>
    <w:rsid w:val="000844C0"/>
    <w:rsid w:val="00084510"/>
    <w:rsid w:val="00084B87"/>
    <w:rsid w:val="000908BE"/>
    <w:rsid w:val="00090B12"/>
    <w:rsid w:val="0009299B"/>
    <w:rsid w:val="000933CF"/>
    <w:rsid w:val="000947D5"/>
    <w:rsid w:val="00095DDD"/>
    <w:rsid w:val="00095DF5"/>
    <w:rsid w:val="000970A6"/>
    <w:rsid w:val="00097545"/>
    <w:rsid w:val="000A05F3"/>
    <w:rsid w:val="000A2B21"/>
    <w:rsid w:val="000A63CB"/>
    <w:rsid w:val="000B012E"/>
    <w:rsid w:val="000B0726"/>
    <w:rsid w:val="000B318D"/>
    <w:rsid w:val="000B5B5D"/>
    <w:rsid w:val="000B5FCA"/>
    <w:rsid w:val="000B6CE4"/>
    <w:rsid w:val="000B72B8"/>
    <w:rsid w:val="000C08C0"/>
    <w:rsid w:val="000C0975"/>
    <w:rsid w:val="000C21A7"/>
    <w:rsid w:val="000C419F"/>
    <w:rsid w:val="000C4456"/>
    <w:rsid w:val="000C4EC5"/>
    <w:rsid w:val="000C51AB"/>
    <w:rsid w:val="000C61A9"/>
    <w:rsid w:val="000C646A"/>
    <w:rsid w:val="000C6EA3"/>
    <w:rsid w:val="000C7A76"/>
    <w:rsid w:val="000D1BE0"/>
    <w:rsid w:val="000D1DE8"/>
    <w:rsid w:val="000D2496"/>
    <w:rsid w:val="000D2A35"/>
    <w:rsid w:val="000D3428"/>
    <w:rsid w:val="000D3C2D"/>
    <w:rsid w:val="000D44DA"/>
    <w:rsid w:val="000D44E7"/>
    <w:rsid w:val="000D52C8"/>
    <w:rsid w:val="000D6C52"/>
    <w:rsid w:val="000D6F1D"/>
    <w:rsid w:val="000E092B"/>
    <w:rsid w:val="000E1875"/>
    <w:rsid w:val="000E2F20"/>
    <w:rsid w:val="000E33D1"/>
    <w:rsid w:val="000E425E"/>
    <w:rsid w:val="000E5C92"/>
    <w:rsid w:val="000E5E3E"/>
    <w:rsid w:val="000E7C40"/>
    <w:rsid w:val="000F0A65"/>
    <w:rsid w:val="000F106B"/>
    <w:rsid w:val="000F16FE"/>
    <w:rsid w:val="000F3946"/>
    <w:rsid w:val="000F4A39"/>
    <w:rsid w:val="000F786B"/>
    <w:rsid w:val="000F7A63"/>
    <w:rsid w:val="00100328"/>
    <w:rsid w:val="00100391"/>
    <w:rsid w:val="001005A6"/>
    <w:rsid w:val="001006E5"/>
    <w:rsid w:val="00101677"/>
    <w:rsid w:val="00101F6C"/>
    <w:rsid w:val="00102164"/>
    <w:rsid w:val="00104446"/>
    <w:rsid w:val="00105031"/>
    <w:rsid w:val="00105976"/>
    <w:rsid w:val="001060DD"/>
    <w:rsid w:val="0010649D"/>
    <w:rsid w:val="00110782"/>
    <w:rsid w:val="00112C4B"/>
    <w:rsid w:val="00113C89"/>
    <w:rsid w:val="001161DB"/>
    <w:rsid w:val="00117ED7"/>
    <w:rsid w:val="001206F6"/>
    <w:rsid w:val="0012090F"/>
    <w:rsid w:val="00121808"/>
    <w:rsid w:val="00122386"/>
    <w:rsid w:val="001238A2"/>
    <w:rsid w:val="00126400"/>
    <w:rsid w:val="00126906"/>
    <w:rsid w:val="00127957"/>
    <w:rsid w:val="00131594"/>
    <w:rsid w:val="001318B2"/>
    <w:rsid w:val="00132ED0"/>
    <w:rsid w:val="001337B1"/>
    <w:rsid w:val="00134531"/>
    <w:rsid w:val="00134BBE"/>
    <w:rsid w:val="00134D6D"/>
    <w:rsid w:val="00135AF8"/>
    <w:rsid w:val="00136145"/>
    <w:rsid w:val="00137158"/>
    <w:rsid w:val="00140263"/>
    <w:rsid w:val="001402AC"/>
    <w:rsid w:val="00140BA3"/>
    <w:rsid w:val="00141428"/>
    <w:rsid w:val="00141647"/>
    <w:rsid w:val="0014370B"/>
    <w:rsid w:val="0014400F"/>
    <w:rsid w:val="0014481F"/>
    <w:rsid w:val="00144DEC"/>
    <w:rsid w:val="001455A1"/>
    <w:rsid w:val="001466A8"/>
    <w:rsid w:val="00146D41"/>
    <w:rsid w:val="0015356E"/>
    <w:rsid w:val="00153A0A"/>
    <w:rsid w:val="00154B66"/>
    <w:rsid w:val="001550C6"/>
    <w:rsid w:val="00160494"/>
    <w:rsid w:val="00161823"/>
    <w:rsid w:val="00161D79"/>
    <w:rsid w:val="00163DBE"/>
    <w:rsid w:val="00164905"/>
    <w:rsid w:val="00164E7F"/>
    <w:rsid w:val="00165416"/>
    <w:rsid w:val="00165472"/>
    <w:rsid w:val="00165C22"/>
    <w:rsid w:val="00167B44"/>
    <w:rsid w:val="00167B89"/>
    <w:rsid w:val="00167D34"/>
    <w:rsid w:val="00171351"/>
    <w:rsid w:val="00171FF6"/>
    <w:rsid w:val="001725AA"/>
    <w:rsid w:val="0017510B"/>
    <w:rsid w:val="00175750"/>
    <w:rsid w:val="00175A23"/>
    <w:rsid w:val="00175D0E"/>
    <w:rsid w:val="00176E51"/>
    <w:rsid w:val="00180253"/>
    <w:rsid w:val="001826EA"/>
    <w:rsid w:val="001842B6"/>
    <w:rsid w:val="00185451"/>
    <w:rsid w:val="0018623E"/>
    <w:rsid w:val="00186682"/>
    <w:rsid w:val="00186912"/>
    <w:rsid w:val="00187FED"/>
    <w:rsid w:val="0019172B"/>
    <w:rsid w:val="00192A9F"/>
    <w:rsid w:val="00193184"/>
    <w:rsid w:val="0019444A"/>
    <w:rsid w:val="00194509"/>
    <w:rsid w:val="001949D2"/>
    <w:rsid w:val="00195A54"/>
    <w:rsid w:val="00195D99"/>
    <w:rsid w:val="0019631F"/>
    <w:rsid w:val="0019681D"/>
    <w:rsid w:val="001A08D7"/>
    <w:rsid w:val="001A0B72"/>
    <w:rsid w:val="001A1A0D"/>
    <w:rsid w:val="001A33DD"/>
    <w:rsid w:val="001A47B1"/>
    <w:rsid w:val="001A5859"/>
    <w:rsid w:val="001A5D19"/>
    <w:rsid w:val="001B081A"/>
    <w:rsid w:val="001B0C82"/>
    <w:rsid w:val="001B3D48"/>
    <w:rsid w:val="001B4533"/>
    <w:rsid w:val="001B47E7"/>
    <w:rsid w:val="001B5742"/>
    <w:rsid w:val="001B64D4"/>
    <w:rsid w:val="001B6AD7"/>
    <w:rsid w:val="001B6DA3"/>
    <w:rsid w:val="001C1A10"/>
    <w:rsid w:val="001C34E2"/>
    <w:rsid w:val="001C4FAD"/>
    <w:rsid w:val="001C521C"/>
    <w:rsid w:val="001C6DC1"/>
    <w:rsid w:val="001D0579"/>
    <w:rsid w:val="001D0BC3"/>
    <w:rsid w:val="001D0DAE"/>
    <w:rsid w:val="001D0DEE"/>
    <w:rsid w:val="001D1104"/>
    <w:rsid w:val="001D30F5"/>
    <w:rsid w:val="001D5D4A"/>
    <w:rsid w:val="001D6722"/>
    <w:rsid w:val="001D7FA1"/>
    <w:rsid w:val="001E0C0F"/>
    <w:rsid w:val="001E1CC4"/>
    <w:rsid w:val="001E1E85"/>
    <w:rsid w:val="001E201D"/>
    <w:rsid w:val="001E2615"/>
    <w:rsid w:val="001E3700"/>
    <w:rsid w:val="001E463E"/>
    <w:rsid w:val="001E54F4"/>
    <w:rsid w:val="001E5FBF"/>
    <w:rsid w:val="001E6472"/>
    <w:rsid w:val="001E6774"/>
    <w:rsid w:val="001F020B"/>
    <w:rsid w:val="001F1E97"/>
    <w:rsid w:val="001F332A"/>
    <w:rsid w:val="001F3C6C"/>
    <w:rsid w:val="001F5018"/>
    <w:rsid w:val="001F6B7B"/>
    <w:rsid w:val="00200A3B"/>
    <w:rsid w:val="002010AD"/>
    <w:rsid w:val="00201D9A"/>
    <w:rsid w:val="002023CE"/>
    <w:rsid w:val="00203855"/>
    <w:rsid w:val="00203A43"/>
    <w:rsid w:val="00204EF2"/>
    <w:rsid w:val="00205568"/>
    <w:rsid w:val="002057DF"/>
    <w:rsid w:val="00206569"/>
    <w:rsid w:val="002102AF"/>
    <w:rsid w:val="00210897"/>
    <w:rsid w:val="0021123D"/>
    <w:rsid w:val="00211378"/>
    <w:rsid w:val="00211B4A"/>
    <w:rsid w:val="0021204A"/>
    <w:rsid w:val="002131A3"/>
    <w:rsid w:val="0021325D"/>
    <w:rsid w:val="00213C17"/>
    <w:rsid w:val="0021477B"/>
    <w:rsid w:val="0021598D"/>
    <w:rsid w:val="002163C3"/>
    <w:rsid w:val="00217040"/>
    <w:rsid w:val="00217093"/>
    <w:rsid w:val="002174CD"/>
    <w:rsid w:val="0021779B"/>
    <w:rsid w:val="00217A1D"/>
    <w:rsid w:val="00217BC7"/>
    <w:rsid w:val="00217C8C"/>
    <w:rsid w:val="00220271"/>
    <w:rsid w:val="00221183"/>
    <w:rsid w:val="00223721"/>
    <w:rsid w:val="00226840"/>
    <w:rsid w:val="00226CAE"/>
    <w:rsid w:val="00227013"/>
    <w:rsid w:val="00227C76"/>
    <w:rsid w:val="002312C7"/>
    <w:rsid w:val="00231D81"/>
    <w:rsid w:val="0023205E"/>
    <w:rsid w:val="002345CF"/>
    <w:rsid w:val="00235AB5"/>
    <w:rsid w:val="00236342"/>
    <w:rsid w:val="002405D0"/>
    <w:rsid w:val="002412A6"/>
    <w:rsid w:val="00242CBA"/>
    <w:rsid w:val="00242D0F"/>
    <w:rsid w:val="0024331A"/>
    <w:rsid w:val="00243D64"/>
    <w:rsid w:val="00244B93"/>
    <w:rsid w:val="002455E0"/>
    <w:rsid w:val="002457BE"/>
    <w:rsid w:val="00245BE0"/>
    <w:rsid w:val="00247003"/>
    <w:rsid w:val="00250350"/>
    <w:rsid w:val="00251B44"/>
    <w:rsid w:val="00251B96"/>
    <w:rsid w:val="00251DB6"/>
    <w:rsid w:val="00251F1A"/>
    <w:rsid w:val="0025389E"/>
    <w:rsid w:val="002539BD"/>
    <w:rsid w:val="00254D6A"/>
    <w:rsid w:val="00257041"/>
    <w:rsid w:val="00260AAB"/>
    <w:rsid w:val="0026131F"/>
    <w:rsid w:val="002613D9"/>
    <w:rsid w:val="00261A73"/>
    <w:rsid w:val="00261F07"/>
    <w:rsid w:val="0026349C"/>
    <w:rsid w:val="00264415"/>
    <w:rsid w:val="002657C7"/>
    <w:rsid w:val="0026584A"/>
    <w:rsid w:val="00266B0E"/>
    <w:rsid w:val="00266BD3"/>
    <w:rsid w:val="00267176"/>
    <w:rsid w:val="00270A07"/>
    <w:rsid w:val="00277F01"/>
    <w:rsid w:val="00280958"/>
    <w:rsid w:val="002809FD"/>
    <w:rsid w:val="00280A2E"/>
    <w:rsid w:val="0028103C"/>
    <w:rsid w:val="00282164"/>
    <w:rsid w:val="0028255B"/>
    <w:rsid w:val="002835E0"/>
    <w:rsid w:val="00283760"/>
    <w:rsid w:val="00284025"/>
    <w:rsid w:val="002863BB"/>
    <w:rsid w:val="002866AE"/>
    <w:rsid w:val="00286914"/>
    <w:rsid w:val="002875FF"/>
    <w:rsid w:val="002900C6"/>
    <w:rsid w:val="00291BFD"/>
    <w:rsid w:val="00292509"/>
    <w:rsid w:val="00292DAD"/>
    <w:rsid w:val="002950DB"/>
    <w:rsid w:val="00295E56"/>
    <w:rsid w:val="00296894"/>
    <w:rsid w:val="00296E86"/>
    <w:rsid w:val="00296ED2"/>
    <w:rsid w:val="00297832"/>
    <w:rsid w:val="002A0071"/>
    <w:rsid w:val="002A00E6"/>
    <w:rsid w:val="002A16C3"/>
    <w:rsid w:val="002A2C97"/>
    <w:rsid w:val="002A506B"/>
    <w:rsid w:val="002A543B"/>
    <w:rsid w:val="002A6BD3"/>
    <w:rsid w:val="002A7E0A"/>
    <w:rsid w:val="002B2CF3"/>
    <w:rsid w:val="002B31FF"/>
    <w:rsid w:val="002B3770"/>
    <w:rsid w:val="002B44E3"/>
    <w:rsid w:val="002B5BEC"/>
    <w:rsid w:val="002C03AD"/>
    <w:rsid w:val="002C1079"/>
    <w:rsid w:val="002C2BB3"/>
    <w:rsid w:val="002C3E92"/>
    <w:rsid w:val="002C42F6"/>
    <w:rsid w:val="002C5914"/>
    <w:rsid w:val="002C63E9"/>
    <w:rsid w:val="002C7F87"/>
    <w:rsid w:val="002D09F3"/>
    <w:rsid w:val="002D0D05"/>
    <w:rsid w:val="002D3673"/>
    <w:rsid w:val="002D5263"/>
    <w:rsid w:val="002D532F"/>
    <w:rsid w:val="002D6174"/>
    <w:rsid w:val="002D6C0E"/>
    <w:rsid w:val="002D720D"/>
    <w:rsid w:val="002E0472"/>
    <w:rsid w:val="002E09C8"/>
    <w:rsid w:val="002E1A6F"/>
    <w:rsid w:val="002E23D0"/>
    <w:rsid w:val="002E4792"/>
    <w:rsid w:val="002E4B61"/>
    <w:rsid w:val="002E5137"/>
    <w:rsid w:val="002E590C"/>
    <w:rsid w:val="002E5E4C"/>
    <w:rsid w:val="002E7EE5"/>
    <w:rsid w:val="002F0018"/>
    <w:rsid w:val="002F0C54"/>
    <w:rsid w:val="002F0EA3"/>
    <w:rsid w:val="002F19CD"/>
    <w:rsid w:val="002F1DE9"/>
    <w:rsid w:val="002F279A"/>
    <w:rsid w:val="002F2AE9"/>
    <w:rsid w:val="002F3081"/>
    <w:rsid w:val="002F3C85"/>
    <w:rsid w:val="002F3D48"/>
    <w:rsid w:val="002F5F93"/>
    <w:rsid w:val="002F6286"/>
    <w:rsid w:val="00300E22"/>
    <w:rsid w:val="0030332E"/>
    <w:rsid w:val="00304342"/>
    <w:rsid w:val="003074EB"/>
    <w:rsid w:val="00307BF8"/>
    <w:rsid w:val="003105D4"/>
    <w:rsid w:val="00310B4D"/>
    <w:rsid w:val="0032124A"/>
    <w:rsid w:val="00321DBB"/>
    <w:rsid w:val="00322427"/>
    <w:rsid w:val="003242DA"/>
    <w:rsid w:val="00324674"/>
    <w:rsid w:val="003250F5"/>
    <w:rsid w:val="0032677C"/>
    <w:rsid w:val="00327C70"/>
    <w:rsid w:val="00327CAD"/>
    <w:rsid w:val="003300A4"/>
    <w:rsid w:val="00330433"/>
    <w:rsid w:val="003327BE"/>
    <w:rsid w:val="00334300"/>
    <w:rsid w:val="00334E43"/>
    <w:rsid w:val="00334F64"/>
    <w:rsid w:val="00335546"/>
    <w:rsid w:val="003362DB"/>
    <w:rsid w:val="00337760"/>
    <w:rsid w:val="00340CE9"/>
    <w:rsid w:val="003412EE"/>
    <w:rsid w:val="00341B23"/>
    <w:rsid w:val="00341F82"/>
    <w:rsid w:val="00342B37"/>
    <w:rsid w:val="00342F17"/>
    <w:rsid w:val="00343C7C"/>
    <w:rsid w:val="00345396"/>
    <w:rsid w:val="00346756"/>
    <w:rsid w:val="00346930"/>
    <w:rsid w:val="0034777D"/>
    <w:rsid w:val="003505B2"/>
    <w:rsid w:val="00352767"/>
    <w:rsid w:val="00352D97"/>
    <w:rsid w:val="0035366E"/>
    <w:rsid w:val="003538D7"/>
    <w:rsid w:val="00353929"/>
    <w:rsid w:val="00356A97"/>
    <w:rsid w:val="003619DA"/>
    <w:rsid w:val="00362A25"/>
    <w:rsid w:val="0036303C"/>
    <w:rsid w:val="00364419"/>
    <w:rsid w:val="00365059"/>
    <w:rsid w:val="003656B7"/>
    <w:rsid w:val="003730A5"/>
    <w:rsid w:val="00375014"/>
    <w:rsid w:val="003756D0"/>
    <w:rsid w:val="003763B9"/>
    <w:rsid w:val="0038090C"/>
    <w:rsid w:val="00381665"/>
    <w:rsid w:val="00381911"/>
    <w:rsid w:val="00381A0F"/>
    <w:rsid w:val="003834D5"/>
    <w:rsid w:val="0038522A"/>
    <w:rsid w:val="0038605B"/>
    <w:rsid w:val="00390AC0"/>
    <w:rsid w:val="00390D66"/>
    <w:rsid w:val="00391D57"/>
    <w:rsid w:val="003955EB"/>
    <w:rsid w:val="003956E3"/>
    <w:rsid w:val="00396570"/>
    <w:rsid w:val="0039711A"/>
    <w:rsid w:val="003A075B"/>
    <w:rsid w:val="003A07FD"/>
    <w:rsid w:val="003A11EC"/>
    <w:rsid w:val="003A3497"/>
    <w:rsid w:val="003A62F8"/>
    <w:rsid w:val="003A6A59"/>
    <w:rsid w:val="003A74DD"/>
    <w:rsid w:val="003B04DE"/>
    <w:rsid w:val="003B12CE"/>
    <w:rsid w:val="003B22B7"/>
    <w:rsid w:val="003B2A01"/>
    <w:rsid w:val="003B2F2F"/>
    <w:rsid w:val="003B4A01"/>
    <w:rsid w:val="003B673A"/>
    <w:rsid w:val="003B7F9E"/>
    <w:rsid w:val="003C0047"/>
    <w:rsid w:val="003C0D84"/>
    <w:rsid w:val="003C1B35"/>
    <w:rsid w:val="003C3810"/>
    <w:rsid w:val="003C48D3"/>
    <w:rsid w:val="003C5710"/>
    <w:rsid w:val="003C6CC8"/>
    <w:rsid w:val="003D0525"/>
    <w:rsid w:val="003D1931"/>
    <w:rsid w:val="003D29C5"/>
    <w:rsid w:val="003D4169"/>
    <w:rsid w:val="003D6C60"/>
    <w:rsid w:val="003D73DB"/>
    <w:rsid w:val="003D7D8F"/>
    <w:rsid w:val="003E0268"/>
    <w:rsid w:val="003E1343"/>
    <w:rsid w:val="003E2C0E"/>
    <w:rsid w:val="003E2CCF"/>
    <w:rsid w:val="003E2E09"/>
    <w:rsid w:val="003E3135"/>
    <w:rsid w:val="003E40EB"/>
    <w:rsid w:val="003E47BF"/>
    <w:rsid w:val="003E535E"/>
    <w:rsid w:val="003E5AE2"/>
    <w:rsid w:val="003E66D6"/>
    <w:rsid w:val="003E6E42"/>
    <w:rsid w:val="003E6FEF"/>
    <w:rsid w:val="003E752A"/>
    <w:rsid w:val="003F15D1"/>
    <w:rsid w:val="003F2916"/>
    <w:rsid w:val="003F36D1"/>
    <w:rsid w:val="003F3AA2"/>
    <w:rsid w:val="003F5EC0"/>
    <w:rsid w:val="003F6F4D"/>
    <w:rsid w:val="003F6F96"/>
    <w:rsid w:val="003F7CFC"/>
    <w:rsid w:val="0040081B"/>
    <w:rsid w:val="00400988"/>
    <w:rsid w:val="00401554"/>
    <w:rsid w:val="00401582"/>
    <w:rsid w:val="004039AE"/>
    <w:rsid w:val="00404219"/>
    <w:rsid w:val="00404E56"/>
    <w:rsid w:val="004103A8"/>
    <w:rsid w:val="004104D1"/>
    <w:rsid w:val="00410EA8"/>
    <w:rsid w:val="004111DE"/>
    <w:rsid w:val="004131E3"/>
    <w:rsid w:val="004138AA"/>
    <w:rsid w:val="00413BEE"/>
    <w:rsid w:val="004145A7"/>
    <w:rsid w:val="00415FD8"/>
    <w:rsid w:val="004201AF"/>
    <w:rsid w:val="00420272"/>
    <w:rsid w:val="00421EAF"/>
    <w:rsid w:val="004220CE"/>
    <w:rsid w:val="00424041"/>
    <w:rsid w:val="00424E2B"/>
    <w:rsid w:val="0042794B"/>
    <w:rsid w:val="0043064C"/>
    <w:rsid w:val="004316CF"/>
    <w:rsid w:val="00433411"/>
    <w:rsid w:val="004342EE"/>
    <w:rsid w:val="0043438A"/>
    <w:rsid w:val="00434DA2"/>
    <w:rsid w:val="00436601"/>
    <w:rsid w:val="00436D62"/>
    <w:rsid w:val="00437313"/>
    <w:rsid w:val="00440B37"/>
    <w:rsid w:val="00441443"/>
    <w:rsid w:val="004414F5"/>
    <w:rsid w:val="00445635"/>
    <w:rsid w:val="00445AB7"/>
    <w:rsid w:val="00445FA0"/>
    <w:rsid w:val="0044622F"/>
    <w:rsid w:val="00447282"/>
    <w:rsid w:val="00447E79"/>
    <w:rsid w:val="00450985"/>
    <w:rsid w:val="00450C8E"/>
    <w:rsid w:val="00451CCE"/>
    <w:rsid w:val="00452211"/>
    <w:rsid w:val="0045353D"/>
    <w:rsid w:val="004536C7"/>
    <w:rsid w:val="004613F9"/>
    <w:rsid w:val="00462649"/>
    <w:rsid w:val="004626F9"/>
    <w:rsid w:val="004630E6"/>
    <w:rsid w:val="00463D2F"/>
    <w:rsid w:val="00464330"/>
    <w:rsid w:val="00464B5C"/>
    <w:rsid w:val="00465883"/>
    <w:rsid w:val="00467967"/>
    <w:rsid w:val="00470E86"/>
    <w:rsid w:val="00471075"/>
    <w:rsid w:val="00472773"/>
    <w:rsid w:val="00472D62"/>
    <w:rsid w:val="00475D52"/>
    <w:rsid w:val="00476783"/>
    <w:rsid w:val="004775D6"/>
    <w:rsid w:val="004775D8"/>
    <w:rsid w:val="004804F7"/>
    <w:rsid w:val="0048164D"/>
    <w:rsid w:val="00481CE4"/>
    <w:rsid w:val="004823E8"/>
    <w:rsid w:val="0048609F"/>
    <w:rsid w:val="00486335"/>
    <w:rsid w:val="004902DA"/>
    <w:rsid w:val="0049124F"/>
    <w:rsid w:val="0049197D"/>
    <w:rsid w:val="00492C32"/>
    <w:rsid w:val="004952E6"/>
    <w:rsid w:val="00495F54"/>
    <w:rsid w:val="00497674"/>
    <w:rsid w:val="004976AB"/>
    <w:rsid w:val="004A091C"/>
    <w:rsid w:val="004A0C0A"/>
    <w:rsid w:val="004A2099"/>
    <w:rsid w:val="004A4592"/>
    <w:rsid w:val="004A5D11"/>
    <w:rsid w:val="004A7428"/>
    <w:rsid w:val="004B07C0"/>
    <w:rsid w:val="004B09F4"/>
    <w:rsid w:val="004B17D9"/>
    <w:rsid w:val="004B1A6A"/>
    <w:rsid w:val="004B1A7B"/>
    <w:rsid w:val="004B26BB"/>
    <w:rsid w:val="004B31D0"/>
    <w:rsid w:val="004B37BA"/>
    <w:rsid w:val="004B4A1D"/>
    <w:rsid w:val="004B53C7"/>
    <w:rsid w:val="004B58D4"/>
    <w:rsid w:val="004B67DE"/>
    <w:rsid w:val="004C05F7"/>
    <w:rsid w:val="004C2020"/>
    <w:rsid w:val="004C38A3"/>
    <w:rsid w:val="004C53D1"/>
    <w:rsid w:val="004C5A3B"/>
    <w:rsid w:val="004C5B33"/>
    <w:rsid w:val="004C5E57"/>
    <w:rsid w:val="004C693A"/>
    <w:rsid w:val="004D18ED"/>
    <w:rsid w:val="004D2596"/>
    <w:rsid w:val="004D3A93"/>
    <w:rsid w:val="004D3EFA"/>
    <w:rsid w:val="004D56B2"/>
    <w:rsid w:val="004E1FD2"/>
    <w:rsid w:val="004E2165"/>
    <w:rsid w:val="004E25A6"/>
    <w:rsid w:val="004E2C55"/>
    <w:rsid w:val="004E3615"/>
    <w:rsid w:val="004E3867"/>
    <w:rsid w:val="004E3EFD"/>
    <w:rsid w:val="004E5E4A"/>
    <w:rsid w:val="004F5362"/>
    <w:rsid w:val="004F5A86"/>
    <w:rsid w:val="004F5EF0"/>
    <w:rsid w:val="004F7722"/>
    <w:rsid w:val="005002A3"/>
    <w:rsid w:val="0050297E"/>
    <w:rsid w:val="005049D8"/>
    <w:rsid w:val="00504B69"/>
    <w:rsid w:val="0050598C"/>
    <w:rsid w:val="00505CE6"/>
    <w:rsid w:val="00507C78"/>
    <w:rsid w:val="0051045B"/>
    <w:rsid w:val="00513292"/>
    <w:rsid w:val="00515A88"/>
    <w:rsid w:val="00520B2E"/>
    <w:rsid w:val="00521EB1"/>
    <w:rsid w:val="005233A8"/>
    <w:rsid w:val="00523BA6"/>
    <w:rsid w:val="00524133"/>
    <w:rsid w:val="0052510E"/>
    <w:rsid w:val="00525427"/>
    <w:rsid w:val="00526670"/>
    <w:rsid w:val="00526B56"/>
    <w:rsid w:val="005273EC"/>
    <w:rsid w:val="00527419"/>
    <w:rsid w:val="00527A14"/>
    <w:rsid w:val="0053029B"/>
    <w:rsid w:val="005310B0"/>
    <w:rsid w:val="005315D3"/>
    <w:rsid w:val="00531C93"/>
    <w:rsid w:val="00533051"/>
    <w:rsid w:val="00533624"/>
    <w:rsid w:val="00534661"/>
    <w:rsid w:val="00534CC6"/>
    <w:rsid w:val="005377E0"/>
    <w:rsid w:val="00537B06"/>
    <w:rsid w:val="00540088"/>
    <w:rsid w:val="00540B37"/>
    <w:rsid w:val="00541209"/>
    <w:rsid w:val="00542033"/>
    <w:rsid w:val="00542567"/>
    <w:rsid w:val="00544AA7"/>
    <w:rsid w:val="005470D1"/>
    <w:rsid w:val="00547A15"/>
    <w:rsid w:val="00547A52"/>
    <w:rsid w:val="005501C8"/>
    <w:rsid w:val="0055049A"/>
    <w:rsid w:val="00551D64"/>
    <w:rsid w:val="0055235B"/>
    <w:rsid w:val="00553C72"/>
    <w:rsid w:val="00555B52"/>
    <w:rsid w:val="00555CBC"/>
    <w:rsid w:val="005600A5"/>
    <w:rsid w:val="005608AF"/>
    <w:rsid w:val="00561944"/>
    <w:rsid w:val="00563862"/>
    <w:rsid w:val="00566544"/>
    <w:rsid w:val="0057052F"/>
    <w:rsid w:val="00570600"/>
    <w:rsid w:val="00571936"/>
    <w:rsid w:val="00572108"/>
    <w:rsid w:val="00575159"/>
    <w:rsid w:val="0057554A"/>
    <w:rsid w:val="005775E4"/>
    <w:rsid w:val="0057763B"/>
    <w:rsid w:val="00577764"/>
    <w:rsid w:val="00577BF1"/>
    <w:rsid w:val="00580464"/>
    <w:rsid w:val="00581CF8"/>
    <w:rsid w:val="00582A37"/>
    <w:rsid w:val="00582CCB"/>
    <w:rsid w:val="00584CA4"/>
    <w:rsid w:val="00585E9D"/>
    <w:rsid w:val="00586FD5"/>
    <w:rsid w:val="005872B0"/>
    <w:rsid w:val="00587E23"/>
    <w:rsid w:val="0059077B"/>
    <w:rsid w:val="00591D3A"/>
    <w:rsid w:val="005923D5"/>
    <w:rsid w:val="005931FE"/>
    <w:rsid w:val="00593A05"/>
    <w:rsid w:val="00593AF7"/>
    <w:rsid w:val="005946FE"/>
    <w:rsid w:val="00594D79"/>
    <w:rsid w:val="00594FDA"/>
    <w:rsid w:val="00596617"/>
    <w:rsid w:val="00596DD9"/>
    <w:rsid w:val="00596E80"/>
    <w:rsid w:val="00597468"/>
    <w:rsid w:val="005979AD"/>
    <w:rsid w:val="005A0228"/>
    <w:rsid w:val="005A344C"/>
    <w:rsid w:val="005A7906"/>
    <w:rsid w:val="005B0BFD"/>
    <w:rsid w:val="005B160B"/>
    <w:rsid w:val="005B1EFD"/>
    <w:rsid w:val="005B2799"/>
    <w:rsid w:val="005B2B10"/>
    <w:rsid w:val="005B2C42"/>
    <w:rsid w:val="005B2CA5"/>
    <w:rsid w:val="005B34A3"/>
    <w:rsid w:val="005B37F2"/>
    <w:rsid w:val="005B4056"/>
    <w:rsid w:val="005B441A"/>
    <w:rsid w:val="005B5339"/>
    <w:rsid w:val="005B6055"/>
    <w:rsid w:val="005B623F"/>
    <w:rsid w:val="005B6CA6"/>
    <w:rsid w:val="005B76D9"/>
    <w:rsid w:val="005B770F"/>
    <w:rsid w:val="005B7E0C"/>
    <w:rsid w:val="005C3CF7"/>
    <w:rsid w:val="005C40DA"/>
    <w:rsid w:val="005C6B29"/>
    <w:rsid w:val="005C717C"/>
    <w:rsid w:val="005C7744"/>
    <w:rsid w:val="005C7EAB"/>
    <w:rsid w:val="005D085D"/>
    <w:rsid w:val="005D11AE"/>
    <w:rsid w:val="005D2AAA"/>
    <w:rsid w:val="005D330B"/>
    <w:rsid w:val="005D4067"/>
    <w:rsid w:val="005D518B"/>
    <w:rsid w:val="005D6734"/>
    <w:rsid w:val="005D6A13"/>
    <w:rsid w:val="005D6AF6"/>
    <w:rsid w:val="005E0A76"/>
    <w:rsid w:val="005E1526"/>
    <w:rsid w:val="005E27E2"/>
    <w:rsid w:val="005E3923"/>
    <w:rsid w:val="005E39B0"/>
    <w:rsid w:val="005E5751"/>
    <w:rsid w:val="005E5CB5"/>
    <w:rsid w:val="005E64BB"/>
    <w:rsid w:val="005E6D8A"/>
    <w:rsid w:val="005F03B3"/>
    <w:rsid w:val="005F0EC1"/>
    <w:rsid w:val="005F126C"/>
    <w:rsid w:val="005F21BB"/>
    <w:rsid w:val="005F2B66"/>
    <w:rsid w:val="005F2F7E"/>
    <w:rsid w:val="005F488F"/>
    <w:rsid w:val="005F4DCF"/>
    <w:rsid w:val="005F4DFD"/>
    <w:rsid w:val="005F61E6"/>
    <w:rsid w:val="005F6365"/>
    <w:rsid w:val="005F6DCF"/>
    <w:rsid w:val="005F7900"/>
    <w:rsid w:val="005F7B2A"/>
    <w:rsid w:val="00600647"/>
    <w:rsid w:val="006029BE"/>
    <w:rsid w:val="00602C68"/>
    <w:rsid w:val="00603210"/>
    <w:rsid w:val="00605D29"/>
    <w:rsid w:val="006065EA"/>
    <w:rsid w:val="00610125"/>
    <w:rsid w:val="006114F9"/>
    <w:rsid w:val="00611CB9"/>
    <w:rsid w:val="0061291B"/>
    <w:rsid w:val="00613895"/>
    <w:rsid w:val="00614302"/>
    <w:rsid w:val="00614AF8"/>
    <w:rsid w:val="00617433"/>
    <w:rsid w:val="00617C4E"/>
    <w:rsid w:val="006200D5"/>
    <w:rsid w:val="006212E4"/>
    <w:rsid w:val="00621384"/>
    <w:rsid w:val="00621E12"/>
    <w:rsid w:val="00621E37"/>
    <w:rsid w:val="00622B9E"/>
    <w:rsid w:val="00623925"/>
    <w:rsid w:val="00623BC7"/>
    <w:rsid w:val="00623F52"/>
    <w:rsid w:val="006247BD"/>
    <w:rsid w:val="00626F8F"/>
    <w:rsid w:val="006278B1"/>
    <w:rsid w:val="00631642"/>
    <w:rsid w:val="00633E28"/>
    <w:rsid w:val="0063465D"/>
    <w:rsid w:val="00634682"/>
    <w:rsid w:val="00635FEF"/>
    <w:rsid w:val="00640585"/>
    <w:rsid w:val="006413FA"/>
    <w:rsid w:val="00642298"/>
    <w:rsid w:val="00642E93"/>
    <w:rsid w:val="00643017"/>
    <w:rsid w:val="00643D84"/>
    <w:rsid w:val="0064754E"/>
    <w:rsid w:val="00647F97"/>
    <w:rsid w:val="00652F20"/>
    <w:rsid w:val="00654C93"/>
    <w:rsid w:val="006563AC"/>
    <w:rsid w:val="006565E1"/>
    <w:rsid w:val="00656F98"/>
    <w:rsid w:val="00657669"/>
    <w:rsid w:val="00660A9E"/>
    <w:rsid w:val="00660B1C"/>
    <w:rsid w:val="0066172F"/>
    <w:rsid w:val="00662508"/>
    <w:rsid w:val="00666710"/>
    <w:rsid w:val="006703BB"/>
    <w:rsid w:val="00670615"/>
    <w:rsid w:val="00670910"/>
    <w:rsid w:val="0067096B"/>
    <w:rsid w:val="006720A9"/>
    <w:rsid w:val="00672702"/>
    <w:rsid w:val="00672AB2"/>
    <w:rsid w:val="00672DBF"/>
    <w:rsid w:val="0067471A"/>
    <w:rsid w:val="0067543B"/>
    <w:rsid w:val="00675528"/>
    <w:rsid w:val="00676814"/>
    <w:rsid w:val="0067681B"/>
    <w:rsid w:val="00677DFE"/>
    <w:rsid w:val="00680BD1"/>
    <w:rsid w:val="006841F4"/>
    <w:rsid w:val="00684413"/>
    <w:rsid w:val="006844FD"/>
    <w:rsid w:val="00685EC3"/>
    <w:rsid w:val="006860B0"/>
    <w:rsid w:val="00686C2F"/>
    <w:rsid w:val="00686CEB"/>
    <w:rsid w:val="006913F7"/>
    <w:rsid w:val="00691420"/>
    <w:rsid w:val="00691FD4"/>
    <w:rsid w:val="0069375B"/>
    <w:rsid w:val="00693A1C"/>
    <w:rsid w:val="00697066"/>
    <w:rsid w:val="00697799"/>
    <w:rsid w:val="00697959"/>
    <w:rsid w:val="006979F2"/>
    <w:rsid w:val="006A00F1"/>
    <w:rsid w:val="006A0202"/>
    <w:rsid w:val="006A11F4"/>
    <w:rsid w:val="006A1B33"/>
    <w:rsid w:val="006A20D3"/>
    <w:rsid w:val="006A230A"/>
    <w:rsid w:val="006A368C"/>
    <w:rsid w:val="006A38FF"/>
    <w:rsid w:val="006A4B14"/>
    <w:rsid w:val="006A5348"/>
    <w:rsid w:val="006A58E2"/>
    <w:rsid w:val="006B15CB"/>
    <w:rsid w:val="006B24BC"/>
    <w:rsid w:val="006B2BF4"/>
    <w:rsid w:val="006B3A58"/>
    <w:rsid w:val="006B3FC7"/>
    <w:rsid w:val="006B5769"/>
    <w:rsid w:val="006B616C"/>
    <w:rsid w:val="006B7306"/>
    <w:rsid w:val="006C0D1D"/>
    <w:rsid w:val="006C212B"/>
    <w:rsid w:val="006C41FD"/>
    <w:rsid w:val="006C4DE2"/>
    <w:rsid w:val="006C556D"/>
    <w:rsid w:val="006C5D29"/>
    <w:rsid w:val="006C6597"/>
    <w:rsid w:val="006C7149"/>
    <w:rsid w:val="006D089F"/>
    <w:rsid w:val="006D221E"/>
    <w:rsid w:val="006D28E5"/>
    <w:rsid w:val="006D379B"/>
    <w:rsid w:val="006D37E1"/>
    <w:rsid w:val="006D3CF4"/>
    <w:rsid w:val="006D74BC"/>
    <w:rsid w:val="006D7E3F"/>
    <w:rsid w:val="006E15AA"/>
    <w:rsid w:val="006E2C6C"/>
    <w:rsid w:val="006E4EC2"/>
    <w:rsid w:val="006E514A"/>
    <w:rsid w:val="006F0334"/>
    <w:rsid w:val="006F1044"/>
    <w:rsid w:val="006F148E"/>
    <w:rsid w:val="006F24FE"/>
    <w:rsid w:val="006F4695"/>
    <w:rsid w:val="006F5613"/>
    <w:rsid w:val="006F612B"/>
    <w:rsid w:val="006F633F"/>
    <w:rsid w:val="006F71C2"/>
    <w:rsid w:val="006F733D"/>
    <w:rsid w:val="006F7EA8"/>
    <w:rsid w:val="00701728"/>
    <w:rsid w:val="0070198C"/>
    <w:rsid w:val="00701DA6"/>
    <w:rsid w:val="0070236E"/>
    <w:rsid w:val="00702A57"/>
    <w:rsid w:val="00703EF5"/>
    <w:rsid w:val="007078AD"/>
    <w:rsid w:val="00707C4A"/>
    <w:rsid w:val="00710C06"/>
    <w:rsid w:val="00711DAA"/>
    <w:rsid w:val="0071223E"/>
    <w:rsid w:val="00713093"/>
    <w:rsid w:val="0071356C"/>
    <w:rsid w:val="00713600"/>
    <w:rsid w:val="00714613"/>
    <w:rsid w:val="00714799"/>
    <w:rsid w:val="0071587D"/>
    <w:rsid w:val="007221CD"/>
    <w:rsid w:val="00722739"/>
    <w:rsid w:val="00722EF3"/>
    <w:rsid w:val="007231B8"/>
    <w:rsid w:val="007233B3"/>
    <w:rsid w:val="007235CB"/>
    <w:rsid w:val="00723C6F"/>
    <w:rsid w:val="00723DCB"/>
    <w:rsid w:val="00724912"/>
    <w:rsid w:val="0072596C"/>
    <w:rsid w:val="00725FB3"/>
    <w:rsid w:val="007266A6"/>
    <w:rsid w:val="00726F46"/>
    <w:rsid w:val="007272AC"/>
    <w:rsid w:val="00727BB8"/>
    <w:rsid w:val="00732359"/>
    <w:rsid w:val="007345B9"/>
    <w:rsid w:val="00734A55"/>
    <w:rsid w:val="00736A75"/>
    <w:rsid w:val="00736A89"/>
    <w:rsid w:val="0073785E"/>
    <w:rsid w:val="00740314"/>
    <w:rsid w:val="00740F29"/>
    <w:rsid w:val="00741230"/>
    <w:rsid w:val="00741EED"/>
    <w:rsid w:val="00743926"/>
    <w:rsid w:val="00743C96"/>
    <w:rsid w:val="00744199"/>
    <w:rsid w:val="00745C21"/>
    <w:rsid w:val="0074643D"/>
    <w:rsid w:val="0074689F"/>
    <w:rsid w:val="007520C7"/>
    <w:rsid w:val="00752F91"/>
    <w:rsid w:val="0075513E"/>
    <w:rsid w:val="007566D9"/>
    <w:rsid w:val="00757D84"/>
    <w:rsid w:val="00760B90"/>
    <w:rsid w:val="00761EFC"/>
    <w:rsid w:val="007622FB"/>
    <w:rsid w:val="00762516"/>
    <w:rsid w:val="007650A0"/>
    <w:rsid w:val="00765C5F"/>
    <w:rsid w:val="007710E8"/>
    <w:rsid w:val="0077199A"/>
    <w:rsid w:val="00771B65"/>
    <w:rsid w:val="00774B91"/>
    <w:rsid w:val="00776764"/>
    <w:rsid w:val="00777806"/>
    <w:rsid w:val="00777B12"/>
    <w:rsid w:val="007801CC"/>
    <w:rsid w:val="00780FDC"/>
    <w:rsid w:val="00781270"/>
    <w:rsid w:val="00781C8B"/>
    <w:rsid w:val="00781DFC"/>
    <w:rsid w:val="0078485D"/>
    <w:rsid w:val="00784DDC"/>
    <w:rsid w:val="00785BF7"/>
    <w:rsid w:val="007867DE"/>
    <w:rsid w:val="0078699A"/>
    <w:rsid w:val="00790E27"/>
    <w:rsid w:val="007912AF"/>
    <w:rsid w:val="00792CB7"/>
    <w:rsid w:val="0079309D"/>
    <w:rsid w:val="00793695"/>
    <w:rsid w:val="00793E21"/>
    <w:rsid w:val="00795E8E"/>
    <w:rsid w:val="0079792E"/>
    <w:rsid w:val="007A017F"/>
    <w:rsid w:val="007A0C31"/>
    <w:rsid w:val="007A105F"/>
    <w:rsid w:val="007A15A4"/>
    <w:rsid w:val="007A253E"/>
    <w:rsid w:val="007A44AC"/>
    <w:rsid w:val="007A4742"/>
    <w:rsid w:val="007A6E08"/>
    <w:rsid w:val="007A7536"/>
    <w:rsid w:val="007B0191"/>
    <w:rsid w:val="007B128F"/>
    <w:rsid w:val="007B1682"/>
    <w:rsid w:val="007B1A13"/>
    <w:rsid w:val="007B23CF"/>
    <w:rsid w:val="007B304C"/>
    <w:rsid w:val="007B4366"/>
    <w:rsid w:val="007B5ED7"/>
    <w:rsid w:val="007B5EE0"/>
    <w:rsid w:val="007B62AC"/>
    <w:rsid w:val="007B65AF"/>
    <w:rsid w:val="007B6B94"/>
    <w:rsid w:val="007B7811"/>
    <w:rsid w:val="007C1FE5"/>
    <w:rsid w:val="007C1FFB"/>
    <w:rsid w:val="007C27DC"/>
    <w:rsid w:val="007C2AC3"/>
    <w:rsid w:val="007C2F64"/>
    <w:rsid w:val="007C490F"/>
    <w:rsid w:val="007C72CC"/>
    <w:rsid w:val="007D18CF"/>
    <w:rsid w:val="007D2BE3"/>
    <w:rsid w:val="007D37EF"/>
    <w:rsid w:val="007D3F6E"/>
    <w:rsid w:val="007D55E1"/>
    <w:rsid w:val="007D5F26"/>
    <w:rsid w:val="007D6490"/>
    <w:rsid w:val="007D6985"/>
    <w:rsid w:val="007D7F4B"/>
    <w:rsid w:val="007E0CB0"/>
    <w:rsid w:val="007E153E"/>
    <w:rsid w:val="007E3778"/>
    <w:rsid w:val="007E3E56"/>
    <w:rsid w:val="007E3FBB"/>
    <w:rsid w:val="007E48A7"/>
    <w:rsid w:val="007E531C"/>
    <w:rsid w:val="007E72BE"/>
    <w:rsid w:val="007E7F0F"/>
    <w:rsid w:val="007F3383"/>
    <w:rsid w:val="007F69B9"/>
    <w:rsid w:val="007F6B42"/>
    <w:rsid w:val="007F7E1A"/>
    <w:rsid w:val="00800CC1"/>
    <w:rsid w:val="0080250B"/>
    <w:rsid w:val="00803CFE"/>
    <w:rsid w:val="00804651"/>
    <w:rsid w:val="008052A3"/>
    <w:rsid w:val="008052A4"/>
    <w:rsid w:val="008069B5"/>
    <w:rsid w:val="00806FEB"/>
    <w:rsid w:val="008072AE"/>
    <w:rsid w:val="00810266"/>
    <w:rsid w:val="00810F0E"/>
    <w:rsid w:val="00811ED4"/>
    <w:rsid w:val="00813276"/>
    <w:rsid w:val="00813B30"/>
    <w:rsid w:val="00814F21"/>
    <w:rsid w:val="00815798"/>
    <w:rsid w:val="0081797F"/>
    <w:rsid w:val="00817ED9"/>
    <w:rsid w:val="008210BE"/>
    <w:rsid w:val="00821DE9"/>
    <w:rsid w:val="00822CAC"/>
    <w:rsid w:val="0082452D"/>
    <w:rsid w:val="0082551F"/>
    <w:rsid w:val="00830C5C"/>
    <w:rsid w:val="00832434"/>
    <w:rsid w:val="008331B2"/>
    <w:rsid w:val="0083365A"/>
    <w:rsid w:val="00836174"/>
    <w:rsid w:val="00836BB3"/>
    <w:rsid w:val="00836FDE"/>
    <w:rsid w:val="008372AA"/>
    <w:rsid w:val="008374F7"/>
    <w:rsid w:val="00841531"/>
    <w:rsid w:val="00842CF0"/>
    <w:rsid w:val="00842E1B"/>
    <w:rsid w:val="00843FF5"/>
    <w:rsid w:val="0084402D"/>
    <w:rsid w:val="00844FEA"/>
    <w:rsid w:val="008473F0"/>
    <w:rsid w:val="0084775E"/>
    <w:rsid w:val="00851F7F"/>
    <w:rsid w:val="008522F3"/>
    <w:rsid w:val="00852503"/>
    <w:rsid w:val="008542D7"/>
    <w:rsid w:val="00854A2D"/>
    <w:rsid w:val="00855F33"/>
    <w:rsid w:val="00856969"/>
    <w:rsid w:val="00860A80"/>
    <w:rsid w:val="00861406"/>
    <w:rsid w:val="00864767"/>
    <w:rsid w:val="00866B10"/>
    <w:rsid w:val="008670A0"/>
    <w:rsid w:val="00870CAC"/>
    <w:rsid w:val="0087194B"/>
    <w:rsid w:val="00872A38"/>
    <w:rsid w:val="00873428"/>
    <w:rsid w:val="008734AB"/>
    <w:rsid w:val="008742A7"/>
    <w:rsid w:val="00875809"/>
    <w:rsid w:val="008801C3"/>
    <w:rsid w:val="008821CB"/>
    <w:rsid w:val="008822BC"/>
    <w:rsid w:val="0088256F"/>
    <w:rsid w:val="0088431D"/>
    <w:rsid w:val="00886B0F"/>
    <w:rsid w:val="0088718E"/>
    <w:rsid w:val="0089009D"/>
    <w:rsid w:val="00890F43"/>
    <w:rsid w:val="008938DE"/>
    <w:rsid w:val="008965BC"/>
    <w:rsid w:val="00897E3A"/>
    <w:rsid w:val="008A0072"/>
    <w:rsid w:val="008A0368"/>
    <w:rsid w:val="008A5CEA"/>
    <w:rsid w:val="008A71AE"/>
    <w:rsid w:val="008A7235"/>
    <w:rsid w:val="008B00E4"/>
    <w:rsid w:val="008B0394"/>
    <w:rsid w:val="008B0438"/>
    <w:rsid w:val="008B0727"/>
    <w:rsid w:val="008B0DDE"/>
    <w:rsid w:val="008B2133"/>
    <w:rsid w:val="008B244A"/>
    <w:rsid w:val="008B3DBA"/>
    <w:rsid w:val="008B3DBE"/>
    <w:rsid w:val="008B4DA6"/>
    <w:rsid w:val="008C03AC"/>
    <w:rsid w:val="008C15C4"/>
    <w:rsid w:val="008C19F0"/>
    <w:rsid w:val="008C207F"/>
    <w:rsid w:val="008C2092"/>
    <w:rsid w:val="008C23ED"/>
    <w:rsid w:val="008C2440"/>
    <w:rsid w:val="008C259B"/>
    <w:rsid w:val="008C2E3A"/>
    <w:rsid w:val="008C2E99"/>
    <w:rsid w:val="008C3CEA"/>
    <w:rsid w:val="008C4026"/>
    <w:rsid w:val="008C5C90"/>
    <w:rsid w:val="008C680E"/>
    <w:rsid w:val="008C6BA0"/>
    <w:rsid w:val="008C6D1C"/>
    <w:rsid w:val="008C7347"/>
    <w:rsid w:val="008C7B47"/>
    <w:rsid w:val="008D1332"/>
    <w:rsid w:val="008D2CD0"/>
    <w:rsid w:val="008D30B3"/>
    <w:rsid w:val="008D385C"/>
    <w:rsid w:val="008D3A30"/>
    <w:rsid w:val="008D440E"/>
    <w:rsid w:val="008D5213"/>
    <w:rsid w:val="008D5ED1"/>
    <w:rsid w:val="008E05CA"/>
    <w:rsid w:val="008E1239"/>
    <w:rsid w:val="008E2203"/>
    <w:rsid w:val="008E381C"/>
    <w:rsid w:val="008E5392"/>
    <w:rsid w:val="008E5959"/>
    <w:rsid w:val="008E624A"/>
    <w:rsid w:val="008E6FB8"/>
    <w:rsid w:val="008E78A9"/>
    <w:rsid w:val="008F0236"/>
    <w:rsid w:val="008F06F6"/>
    <w:rsid w:val="008F0ECA"/>
    <w:rsid w:val="008F1499"/>
    <w:rsid w:val="008F395D"/>
    <w:rsid w:val="008F3ECC"/>
    <w:rsid w:val="008F49FB"/>
    <w:rsid w:val="008F54D3"/>
    <w:rsid w:val="008F5974"/>
    <w:rsid w:val="008F5FB1"/>
    <w:rsid w:val="008F6917"/>
    <w:rsid w:val="008F6EC1"/>
    <w:rsid w:val="008F7451"/>
    <w:rsid w:val="00900B14"/>
    <w:rsid w:val="00900D84"/>
    <w:rsid w:val="00900F65"/>
    <w:rsid w:val="009014F4"/>
    <w:rsid w:val="00901830"/>
    <w:rsid w:val="00902BDB"/>
    <w:rsid w:val="00904990"/>
    <w:rsid w:val="0090534E"/>
    <w:rsid w:val="00907A1E"/>
    <w:rsid w:val="009106EE"/>
    <w:rsid w:val="009114DA"/>
    <w:rsid w:val="00911971"/>
    <w:rsid w:val="0091276F"/>
    <w:rsid w:val="00913126"/>
    <w:rsid w:val="00913CF2"/>
    <w:rsid w:val="009155E1"/>
    <w:rsid w:val="00921692"/>
    <w:rsid w:val="00922454"/>
    <w:rsid w:val="00924AF0"/>
    <w:rsid w:val="00924D21"/>
    <w:rsid w:val="00925054"/>
    <w:rsid w:val="009262B8"/>
    <w:rsid w:val="00926E79"/>
    <w:rsid w:val="00931C3F"/>
    <w:rsid w:val="009326D4"/>
    <w:rsid w:val="00933020"/>
    <w:rsid w:val="009331E9"/>
    <w:rsid w:val="009339DE"/>
    <w:rsid w:val="00933A9C"/>
    <w:rsid w:val="00934EA8"/>
    <w:rsid w:val="009412E4"/>
    <w:rsid w:val="0094303C"/>
    <w:rsid w:val="00945C81"/>
    <w:rsid w:val="00947FBA"/>
    <w:rsid w:val="0095159C"/>
    <w:rsid w:val="00951DF2"/>
    <w:rsid w:val="00952A7F"/>
    <w:rsid w:val="00952AAA"/>
    <w:rsid w:val="00953CFC"/>
    <w:rsid w:val="00953FED"/>
    <w:rsid w:val="00954BA0"/>
    <w:rsid w:val="00954D40"/>
    <w:rsid w:val="0095545E"/>
    <w:rsid w:val="00955A13"/>
    <w:rsid w:val="00957226"/>
    <w:rsid w:val="009579BC"/>
    <w:rsid w:val="00957B0E"/>
    <w:rsid w:val="009602F4"/>
    <w:rsid w:val="009603A0"/>
    <w:rsid w:val="00960B9D"/>
    <w:rsid w:val="009614F5"/>
    <w:rsid w:val="00964285"/>
    <w:rsid w:val="009656F5"/>
    <w:rsid w:val="00967813"/>
    <w:rsid w:val="00970CB6"/>
    <w:rsid w:val="00973A1B"/>
    <w:rsid w:val="00973BAD"/>
    <w:rsid w:val="00974BFA"/>
    <w:rsid w:val="0097541D"/>
    <w:rsid w:val="00980E4F"/>
    <w:rsid w:val="00981463"/>
    <w:rsid w:val="0098422C"/>
    <w:rsid w:val="00984797"/>
    <w:rsid w:val="00984D7B"/>
    <w:rsid w:val="00991B4E"/>
    <w:rsid w:val="00991EE8"/>
    <w:rsid w:val="0099265A"/>
    <w:rsid w:val="00993B57"/>
    <w:rsid w:val="00995866"/>
    <w:rsid w:val="00997206"/>
    <w:rsid w:val="00997322"/>
    <w:rsid w:val="00997336"/>
    <w:rsid w:val="00997DCD"/>
    <w:rsid w:val="009A063C"/>
    <w:rsid w:val="009A1302"/>
    <w:rsid w:val="009A1889"/>
    <w:rsid w:val="009A35E8"/>
    <w:rsid w:val="009A424A"/>
    <w:rsid w:val="009A4917"/>
    <w:rsid w:val="009A50F1"/>
    <w:rsid w:val="009A53B2"/>
    <w:rsid w:val="009A5CD3"/>
    <w:rsid w:val="009A62BD"/>
    <w:rsid w:val="009A662E"/>
    <w:rsid w:val="009A7A3E"/>
    <w:rsid w:val="009B0E35"/>
    <w:rsid w:val="009B15D5"/>
    <w:rsid w:val="009B2422"/>
    <w:rsid w:val="009B3E69"/>
    <w:rsid w:val="009B4608"/>
    <w:rsid w:val="009B49F4"/>
    <w:rsid w:val="009B61CF"/>
    <w:rsid w:val="009B77B2"/>
    <w:rsid w:val="009C0D22"/>
    <w:rsid w:val="009C40F6"/>
    <w:rsid w:val="009C540D"/>
    <w:rsid w:val="009C59A3"/>
    <w:rsid w:val="009C665D"/>
    <w:rsid w:val="009C6734"/>
    <w:rsid w:val="009C67F9"/>
    <w:rsid w:val="009C6803"/>
    <w:rsid w:val="009C7CDD"/>
    <w:rsid w:val="009D13DD"/>
    <w:rsid w:val="009D2858"/>
    <w:rsid w:val="009D2941"/>
    <w:rsid w:val="009D42E6"/>
    <w:rsid w:val="009D433B"/>
    <w:rsid w:val="009D4831"/>
    <w:rsid w:val="009D4D6A"/>
    <w:rsid w:val="009D50A8"/>
    <w:rsid w:val="009D5EAF"/>
    <w:rsid w:val="009D60DD"/>
    <w:rsid w:val="009D65FC"/>
    <w:rsid w:val="009D676C"/>
    <w:rsid w:val="009D710A"/>
    <w:rsid w:val="009D7D02"/>
    <w:rsid w:val="009E0200"/>
    <w:rsid w:val="009E1639"/>
    <w:rsid w:val="009E2A47"/>
    <w:rsid w:val="009E2BC6"/>
    <w:rsid w:val="009E3779"/>
    <w:rsid w:val="009E3A84"/>
    <w:rsid w:val="009E3D79"/>
    <w:rsid w:val="009E428F"/>
    <w:rsid w:val="009E59FD"/>
    <w:rsid w:val="009E6164"/>
    <w:rsid w:val="009E74DB"/>
    <w:rsid w:val="009F0296"/>
    <w:rsid w:val="009F07C2"/>
    <w:rsid w:val="009F103F"/>
    <w:rsid w:val="009F12F5"/>
    <w:rsid w:val="009F15E8"/>
    <w:rsid w:val="009F246E"/>
    <w:rsid w:val="009F2E10"/>
    <w:rsid w:val="009F3A56"/>
    <w:rsid w:val="009F4CED"/>
    <w:rsid w:val="009F4DBA"/>
    <w:rsid w:val="009F62C6"/>
    <w:rsid w:val="009F6929"/>
    <w:rsid w:val="00A00207"/>
    <w:rsid w:val="00A006B4"/>
    <w:rsid w:val="00A0213F"/>
    <w:rsid w:val="00A02B98"/>
    <w:rsid w:val="00A0358B"/>
    <w:rsid w:val="00A03E48"/>
    <w:rsid w:val="00A042E3"/>
    <w:rsid w:val="00A0457A"/>
    <w:rsid w:val="00A05728"/>
    <w:rsid w:val="00A05996"/>
    <w:rsid w:val="00A05C27"/>
    <w:rsid w:val="00A104E7"/>
    <w:rsid w:val="00A10822"/>
    <w:rsid w:val="00A1183B"/>
    <w:rsid w:val="00A1198B"/>
    <w:rsid w:val="00A11A11"/>
    <w:rsid w:val="00A13187"/>
    <w:rsid w:val="00A14765"/>
    <w:rsid w:val="00A159F4"/>
    <w:rsid w:val="00A16197"/>
    <w:rsid w:val="00A161CE"/>
    <w:rsid w:val="00A178BF"/>
    <w:rsid w:val="00A17E34"/>
    <w:rsid w:val="00A20FE2"/>
    <w:rsid w:val="00A21028"/>
    <w:rsid w:val="00A23118"/>
    <w:rsid w:val="00A24026"/>
    <w:rsid w:val="00A24127"/>
    <w:rsid w:val="00A253D9"/>
    <w:rsid w:val="00A30AB7"/>
    <w:rsid w:val="00A314CA"/>
    <w:rsid w:val="00A33C35"/>
    <w:rsid w:val="00A34BAC"/>
    <w:rsid w:val="00A36EA1"/>
    <w:rsid w:val="00A40AA2"/>
    <w:rsid w:val="00A40F4D"/>
    <w:rsid w:val="00A41CD3"/>
    <w:rsid w:val="00A42852"/>
    <w:rsid w:val="00A45BE3"/>
    <w:rsid w:val="00A45D2E"/>
    <w:rsid w:val="00A45F1C"/>
    <w:rsid w:val="00A463A3"/>
    <w:rsid w:val="00A46EAA"/>
    <w:rsid w:val="00A500B1"/>
    <w:rsid w:val="00A50636"/>
    <w:rsid w:val="00A50743"/>
    <w:rsid w:val="00A5127D"/>
    <w:rsid w:val="00A51C2A"/>
    <w:rsid w:val="00A52797"/>
    <w:rsid w:val="00A54716"/>
    <w:rsid w:val="00A571E3"/>
    <w:rsid w:val="00A57F12"/>
    <w:rsid w:val="00A6160E"/>
    <w:rsid w:val="00A61A42"/>
    <w:rsid w:val="00A62F0D"/>
    <w:rsid w:val="00A63172"/>
    <w:rsid w:val="00A67644"/>
    <w:rsid w:val="00A6786D"/>
    <w:rsid w:val="00A67C43"/>
    <w:rsid w:val="00A718E2"/>
    <w:rsid w:val="00A71AE3"/>
    <w:rsid w:val="00A72E7A"/>
    <w:rsid w:val="00A74245"/>
    <w:rsid w:val="00A7650A"/>
    <w:rsid w:val="00A7660F"/>
    <w:rsid w:val="00A76E1A"/>
    <w:rsid w:val="00A80743"/>
    <w:rsid w:val="00A8093F"/>
    <w:rsid w:val="00A80AB1"/>
    <w:rsid w:val="00A80BB5"/>
    <w:rsid w:val="00A81D88"/>
    <w:rsid w:val="00A830E1"/>
    <w:rsid w:val="00A83401"/>
    <w:rsid w:val="00A83D0E"/>
    <w:rsid w:val="00A85C1D"/>
    <w:rsid w:val="00A8619C"/>
    <w:rsid w:val="00A86DE5"/>
    <w:rsid w:val="00A874E3"/>
    <w:rsid w:val="00A87AE7"/>
    <w:rsid w:val="00A91270"/>
    <w:rsid w:val="00A92565"/>
    <w:rsid w:val="00A94686"/>
    <w:rsid w:val="00A9476F"/>
    <w:rsid w:val="00A94989"/>
    <w:rsid w:val="00A96142"/>
    <w:rsid w:val="00A9760E"/>
    <w:rsid w:val="00A979BD"/>
    <w:rsid w:val="00AA091B"/>
    <w:rsid w:val="00AA12A3"/>
    <w:rsid w:val="00AA1AE0"/>
    <w:rsid w:val="00AA45DD"/>
    <w:rsid w:val="00AA4938"/>
    <w:rsid w:val="00AA6C55"/>
    <w:rsid w:val="00AA6FD8"/>
    <w:rsid w:val="00AA72D7"/>
    <w:rsid w:val="00AA7ACE"/>
    <w:rsid w:val="00AA7F70"/>
    <w:rsid w:val="00AB0687"/>
    <w:rsid w:val="00AB22E1"/>
    <w:rsid w:val="00AB3252"/>
    <w:rsid w:val="00AB656C"/>
    <w:rsid w:val="00AC06B3"/>
    <w:rsid w:val="00AC1BE3"/>
    <w:rsid w:val="00AC220E"/>
    <w:rsid w:val="00AC37BF"/>
    <w:rsid w:val="00AC3ACE"/>
    <w:rsid w:val="00AC3C99"/>
    <w:rsid w:val="00AC3D89"/>
    <w:rsid w:val="00AC4075"/>
    <w:rsid w:val="00AC4414"/>
    <w:rsid w:val="00AC52BF"/>
    <w:rsid w:val="00AC63EC"/>
    <w:rsid w:val="00AC64BF"/>
    <w:rsid w:val="00AC7E1E"/>
    <w:rsid w:val="00AD3238"/>
    <w:rsid w:val="00AD4F21"/>
    <w:rsid w:val="00AD52BE"/>
    <w:rsid w:val="00AD598B"/>
    <w:rsid w:val="00AD5B36"/>
    <w:rsid w:val="00AD691D"/>
    <w:rsid w:val="00AE0139"/>
    <w:rsid w:val="00AE03DB"/>
    <w:rsid w:val="00AE1FD0"/>
    <w:rsid w:val="00AE25FB"/>
    <w:rsid w:val="00AE3A45"/>
    <w:rsid w:val="00AE474B"/>
    <w:rsid w:val="00AE5380"/>
    <w:rsid w:val="00AE5713"/>
    <w:rsid w:val="00AE5AAA"/>
    <w:rsid w:val="00AE6097"/>
    <w:rsid w:val="00AE73FA"/>
    <w:rsid w:val="00AF0593"/>
    <w:rsid w:val="00AF130B"/>
    <w:rsid w:val="00AF2896"/>
    <w:rsid w:val="00AF2EFC"/>
    <w:rsid w:val="00AF3F80"/>
    <w:rsid w:val="00AF5958"/>
    <w:rsid w:val="00AF622F"/>
    <w:rsid w:val="00AF66E8"/>
    <w:rsid w:val="00AF6D87"/>
    <w:rsid w:val="00B01067"/>
    <w:rsid w:val="00B019C7"/>
    <w:rsid w:val="00B01B9D"/>
    <w:rsid w:val="00B0375B"/>
    <w:rsid w:val="00B03869"/>
    <w:rsid w:val="00B03DCE"/>
    <w:rsid w:val="00B043F2"/>
    <w:rsid w:val="00B055E1"/>
    <w:rsid w:val="00B07054"/>
    <w:rsid w:val="00B0734B"/>
    <w:rsid w:val="00B077DB"/>
    <w:rsid w:val="00B078CC"/>
    <w:rsid w:val="00B07D41"/>
    <w:rsid w:val="00B10947"/>
    <w:rsid w:val="00B11634"/>
    <w:rsid w:val="00B13C96"/>
    <w:rsid w:val="00B145D4"/>
    <w:rsid w:val="00B150F5"/>
    <w:rsid w:val="00B15473"/>
    <w:rsid w:val="00B157C6"/>
    <w:rsid w:val="00B159BF"/>
    <w:rsid w:val="00B1655C"/>
    <w:rsid w:val="00B200BD"/>
    <w:rsid w:val="00B20DCA"/>
    <w:rsid w:val="00B21CC2"/>
    <w:rsid w:val="00B24131"/>
    <w:rsid w:val="00B24571"/>
    <w:rsid w:val="00B24600"/>
    <w:rsid w:val="00B26F79"/>
    <w:rsid w:val="00B27E1D"/>
    <w:rsid w:val="00B30AAF"/>
    <w:rsid w:val="00B312AF"/>
    <w:rsid w:val="00B32F74"/>
    <w:rsid w:val="00B332C9"/>
    <w:rsid w:val="00B34937"/>
    <w:rsid w:val="00B34E4E"/>
    <w:rsid w:val="00B35841"/>
    <w:rsid w:val="00B36726"/>
    <w:rsid w:val="00B40C19"/>
    <w:rsid w:val="00B427FF"/>
    <w:rsid w:val="00B45424"/>
    <w:rsid w:val="00B46C66"/>
    <w:rsid w:val="00B50922"/>
    <w:rsid w:val="00B51BD3"/>
    <w:rsid w:val="00B51E04"/>
    <w:rsid w:val="00B52347"/>
    <w:rsid w:val="00B55FA5"/>
    <w:rsid w:val="00B561BF"/>
    <w:rsid w:val="00B567D4"/>
    <w:rsid w:val="00B56E33"/>
    <w:rsid w:val="00B56F9F"/>
    <w:rsid w:val="00B5781D"/>
    <w:rsid w:val="00B57CFA"/>
    <w:rsid w:val="00B60BF1"/>
    <w:rsid w:val="00B61B50"/>
    <w:rsid w:val="00B61E11"/>
    <w:rsid w:val="00B621B7"/>
    <w:rsid w:val="00B64B16"/>
    <w:rsid w:val="00B65719"/>
    <w:rsid w:val="00B6610B"/>
    <w:rsid w:val="00B673DA"/>
    <w:rsid w:val="00B70543"/>
    <w:rsid w:val="00B712B2"/>
    <w:rsid w:val="00B72D58"/>
    <w:rsid w:val="00B73A5F"/>
    <w:rsid w:val="00B74DE2"/>
    <w:rsid w:val="00B76E77"/>
    <w:rsid w:val="00B7750B"/>
    <w:rsid w:val="00B8135D"/>
    <w:rsid w:val="00B81C10"/>
    <w:rsid w:val="00B8324D"/>
    <w:rsid w:val="00B83EFC"/>
    <w:rsid w:val="00B843EA"/>
    <w:rsid w:val="00B84B04"/>
    <w:rsid w:val="00B907B6"/>
    <w:rsid w:val="00B90FF0"/>
    <w:rsid w:val="00B917BF"/>
    <w:rsid w:val="00B922F7"/>
    <w:rsid w:val="00B93CF5"/>
    <w:rsid w:val="00B9492B"/>
    <w:rsid w:val="00B94EB8"/>
    <w:rsid w:val="00B95D84"/>
    <w:rsid w:val="00B96056"/>
    <w:rsid w:val="00B96AF6"/>
    <w:rsid w:val="00BA01B0"/>
    <w:rsid w:val="00BA09CA"/>
    <w:rsid w:val="00BA0BC4"/>
    <w:rsid w:val="00BA1435"/>
    <w:rsid w:val="00BA29FA"/>
    <w:rsid w:val="00BA37E8"/>
    <w:rsid w:val="00BA3AAF"/>
    <w:rsid w:val="00BA4B3C"/>
    <w:rsid w:val="00BA5019"/>
    <w:rsid w:val="00BA50BC"/>
    <w:rsid w:val="00BA5445"/>
    <w:rsid w:val="00BA5D5B"/>
    <w:rsid w:val="00BA660C"/>
    <w:rsid w:val="00BA684A"/>
    <w:rsid w:val="00BA6D6B"/>
    <w:rsid w:val="00BA6FDC"/>
    <w:rsid w:val="00BA7F49"/>
    <w:rsid w:val="00BB2573"/>
    <w:rsid w:val="00BB3529"/>
    <w:rsid w:val="00BB3B74"/>
    <w:rsid w:val="00BB5882"/>
    <w:rsid w:val="00BB6C6D"/>
    <w:rsid w:val="00BB7532"/>
    <w:rsid w:val="00BB7C89"/>
    <w:rsid w:val="00BB7EF5"/>
    <w:rsid w:val="00BB7FB1"/>
    <w:rsid w:val="00BC1E07"/>
    <w:rsid w:val="00BC25D1"/>
    <w:rsid w:val="00BC4686"/>
    <w:rsid w:val="00BC47A8"/>
    <w:rsid w:val="00BC5663"/>
    <w:rsid w:val="00BD095E"/>
    <w:rsid w:val="00BD5D8E"/>
    <w:rsid w:val="00BD60D2"/>
    <w:rsid w:val="00BD6578"/>
    <w:rsid w:val="00BD7B8C"/>
    <w:rsid w:val="00BD7CF9"/>
    <w:rsid w:val="00BD7F62"/>
    <w:rsid w:val="00BE0A99"/>
    <w:rsid w:val="00BE1198"/>
    <w:rsid w:val="00BE1AD5"/>
    <w:rsid w:val="00BE1D1A"/>
    <w:rsid w:val="00BE2F30"/>
    <w:rsid w:val="00BE34C4"/>
    <w:rsid w:val="00BE36FA"/>
    <w:rsid w:val="00BE40D3"/>
    <w:rsid w:val="00BE4AE6"/>
    <w:rsid w:val="00BE503B"/>
    <w:rsid w:val="00BE67E7"/>
    <w:rsid w:val="00BE6CD1"/>
    <w:rsid w:val="00BF13F5"/>
    <w:rsid w:val="00BF2069"/>
    <w:rsid w:val="00BF2442"/>
    <w:rsid w:val="00BF37DF"/>
    <w:rsid w:val="00BF4802"/>
    <w:rsid w:val="00BF487F"/>
    <w:rsid w:val="00BF5492"/>
    <w:rsid w:val="00BF723B"/>
    <w:rsid w:val="00C00358"/>
    <w:rsid w:val="00C003EE"/>
    <w:rsid w:val="00C004DB"/>
    <w:rsid w:val="00C00890"/>
    <w:rsid w:val="00C017BD"/>
    <w:rsid w:val="00C040BE"/>
    <w:rsid w:val="00C05521"/>
    <w:rsid w:val="00C07641"/>
    <w:rsid w:val="00C107ED"/>
    <w:rsid w:val="00C11EC6"/>
    <w:rsid w:val="00C121CF"/>
    <w:rsid w:val="00C126BF"/>
    <w:rsid w:val="00C13E84"/>
    <w:rsid w:val="00C140B7"/>
    <w:rsid w:val="00C14631"/>
    <w:rsid w:val="00C14F60"/>
    <w:rsid w:val="00C156FA"/>
    <w:rsid w:val="00C16D70"/>
    <w:rsid w:val="00C20454"/>
    <w:rsid w:val="00C20593"/>
    <w:rsid w:val="00C205C3"/>
    <w:rsid w:val="00C21538"/>
    <w:rsid w:val="00C21A9C"/>
    <w:rsid w:val="00C21B5F"/>
    <w:rsid w:val="00C2215F"/>
    <w:rsid w:val="00C231D9"/>
    <w:rsid w:val="00C23799"/>
    <w:rsid w:val="00C237C3"/>
    <w:rsid w:val="00C23F3F"/>
    <w:rsid w:val="00C24359"/>
    <w:rsid w:val="00C24C2B"/>
    <w:rsid w:val="00C25824"/>
    <w:rsid w:val="00C265CA"/>
    <w:rsid w:val="00C27071"/>
    <w:rsid w:val="00C30854"/>
    <w:rsid w:val="00C3170D"/>
    <w:rsid w:val="00C3191C"/>
    <w:rsid w:val="00C36F60"/>
    <w:rsid w:val="00C4125A"/>
    <w:rsid w:val="00C417F4"/>
    <w:rsid w:val="00C41948"/>
    <w:rsid w:val="00C42F5C"/>
    <w:rsid w:val="00C4369E"/>
    <w:rsid w:val="00C442DA"/>
    <w:rsid w:val="00C44AB5"/>
    <w:rsid w:val="00C45811"/>
    <w:rsid w:val="00C47D48"/>
    <w:rsid w:val="00C51268"/>
    <w:rsid w:val="00C51506"/>
    <w:rsid w:val="00C5182A"/>
    <w:rsid w:val="00C52964"/>
    <w:rsid w:val="00C52D89"/>
    <w:rsid w:val="00C6008A"/>
    <w:rsid w:val="00C61ACF"/>
    <w:rsid w:val="00C63632"/>
    <w:rsid w:val="00C63DF9"/>
    <w:rsid w:val="00C64072"/>
    <w:rsid w:val="00C6439A"/>
    <w:rsid w:val="00C6446C"/>
    <w:rsid w:val="00C646C6"/>
    <w:rsid w:val="00C64F1D"/>
    <w:rsid w:val="00C6535A"/>
    <w:rsid w:val="00C65A9E"/>
    <w:rsid w:val="00C65BE6"/>
    <w:rsid w:val="00C70417"/>
    <w:rsid w:val="00C73442"/>
    <w:rsid w:val="00C7740E"/>
    <w:rsid w:val="00C8204A"/>
    <w:rsid w:val="00C83737"/>
    <w:rsid w:val="00C849D9"/>
    <w:rsid w:val="00C8666E"/>
    <w:rsid w:val="00C86B22"/>
    <w:rsid w:val="00C86E2C"/>
    <w:rsid w:val="00C86F84"/>
    <w:rsid w:val="00C900E3"/>
    <w:rsid w:val="00C902C1"/>
    <w:rsid w:val="00C92710"/>
    <w:rsid w:val="00C92DB7"/>
    <w:rsid w:val="00C930F9"/>
    <w:rsid w:val="00C938E0"/>
    <w:rsid w:val="00C93D76"/>
    <w:rsid w:val="00C93E12"/>
    <w:rsid w:val="00C957C8"/>
    <w:rsid w:val="00C9611E"/>
    <w:rsid w:val="00C96126"/>
    <w:rsid w:val="00CA0603"/>
    <w:rsid w:val="00CA143C"/>
    <w:rsid w:val="00CA2537"/>
    <w:rsid w:val="00CA55F1"/>
    <w:rsid w:val="00CA5F53"/>
    <w:rsid w:val="00CA67AC"/>
    <w:rsid w:val="00CA7265"/>
    <w:rsid w:val="00CB0916"/>
    <w:rsid w:val="00CB3CA6"/>
    <w:rsid w:val="00CB6CF8"/>
    <w:rsid w:val="00CC07F9"/>
    <w:rsid w:val="00CC39C8"/>
    <w:rsid w:val="00CC3A11"/>
    <w:rsid w:val="00CC41B4"/>
    <w:rsid w:val="00CC4A1D"/>
    <w:rsid w:val="00CD1BEA"/>
    <w:rsid w:val="00CD2AC5"/>
    <w:rsid w:val="00CD2FD7"/>
    <w:rsid w:val="00CD335B"/>
    <w:rsid w:val="00CD3517"/>
    <w:rsid w:val="00CD3798"/>
    <w:rsid w:val="00CD4DEC"/>
    <w:rsid w:val="00CD5142"/>
    <w:rsid w:val="00CD5A3D"/>
    <w:rsid w:val="00CD69E2"/>
    <w:rsid w:val="00CD72D2"/>
    <w:rsid w:val="00CD78BE"/>
    <w:rsid w:val="00CE038C"/>
    <w:rsid w:val="00CE2A07"/>
    <w:rsid w:val="00CE3360"/>
    <w:rsid w:val="00CE38B3"/>
    <w:rsid w:val="00CE3D0C"/>
    <w:rsid w:val="00CE4B37"/>
    <w:rsid w:val="00CE4C21"/>
    <w:rsid w:val="00CE64DF"/>
    <w:rsid w:val="00CE6D9C"/>
    <w:rsid w:val="00CF47A6"/>
    <w:rsid w:val="00CF4DA6"/>
    <w:rsid w:val="00CF4EDD"/>
    <w:rsid w:val="00CF50AA"/>
    <w:rsid w:val="00CF5DDB"/>
    <w:rsid w:val="00CF76AC"/>
    <w:rsid w:val="00CF77F4"/>
    <w:rsid w:val="00D00934"/>
    <w:rsid w:val="00D02339"/>
    <w:rsid w:val="00D038CF"/>
    <w:rsid w:val="00D1048E"/>
    <w:rsid w:val="00D112AF"/>
    <w:rsid w:val="00D11599"/>
    <w:rsid w:val="00D13409"/>
    <w:rsid w:val="00D138E0"/>
    <w:rsid w:val="00D152EF"/>
    <w:rsid w:val="00D15314"/>
    <w:rsid w:val="00D15727"/>
    <w:rsid w:val="00D16273"/>
    <w:rsid w:val="00D17067"/>
    <w:rsid w:val="00D17659"/>
    <w:rsid w:val="00D17793"/>
    <w:rsid w:val="00D20466"/>
    <w:rsid w:val="00D2141D"/>
    <w:rsid w:val="00D2235B"/>
    <w:rsid w:val="00D23DB9"/>
    <w:rsid w:val="00D24302"/>
    <w:rsid w:val="00D26FF2"/>
    <w:rsid w:val="00D30506"/>
    <w:rsid w:val="00D31ED8"/>
    <w:rsid w:val="00D334AC"/>
    <w:rsid w:val="00D33EE5"/>
    <w:rsid w:val="00D3489B"/>
    <w:rsid w:val="00D355F2"/>
    <w:rsid w:val="00D355F9"/>
    <w:rsid w:val="00D35761"/>
    <w:rsid w:val="00D36C3E"/>
    <w:rsid w:val="00D43778"/>
    <w:rsid w:val="00D4534A"/>
    <w:rsid w:val="00D45C46"/>
    <w:rsid w:val="00D4652B"/>
    <w:rsid w:val="00D46644"/>
    <w:rsid w:val="00D46807"/>
    <w:rsid w:val="00D47CD2"/>
    <w:rsid w:val="00D47D93"/>
    <w:rsid w:val="00D50BFA"/>
    <w:rsid w:val="00D51291"/>
    <w:rsid w:val="00D51AC8"/>
    <w:rsid w:val="00D51C86"/>
    <w:rsid w:val="00D53D50"/>
    <w:rsid w:val="00D56463"/>
    <w:rsid w:val="00D571A8"/>
    <w:rsid w:val="00D62252"/>
    <w:rsid w:val="00D6232F"/>
    <w:rsid w:val="00D657BE"/>
    <w:rsid w:val="00D66A11"/>
    <w:rsid w:val="00D67078"/>
    <w:rsid w:val="00D67653"/>
    <w:rsid w:val="00D67C3B"/>
    <w:rsid w:val="00D721FC"/>
    <w:rsid w:val="00D73781"/>
    <w:rsid w:val="00D73BCF"/>
    <w:rsid w:val="00D7546D"/>
    <w:rsid w:val="00D77BA8"/>
    <w:rsid w:val="00D812EC"/>
    <w:rsid w:val="00D81CE9"/>
    <w:rsid w:val="00D820B4"/>
    <w:rsid w:val="00D8422D"/>
    <w:rsid w:val="00D8531E"/>
    <w:rsid w:val="00D85FCC"/>
    <w:rsid w:val="00D869D6"/>
    <w:rsid w:val="00D87349"/>
    <w:rsid w:val="00D92555"/>
    <w:rsid w:val="00D92A01"/>
    <w:rsid w:val="00D96597"/>
    <w:rsid w:val="00D9688A"/>
    <w:rsid w:val="00D97BAA"/>
    <w:rsid w:val="00DA050D"/>
    <w:rsid w:val="00DA2B71"/>
    <w:rsid w:val="00DA5BEF"/>
    <w:rsid w:val="00DA6B62"/>
    <w:rsid w:val="00DB0779"/>
    <w:rsid w:val="00DB6A23"/>
    <w:rsid w:val="00DC172F"/>
    <w:rsid w:val="00DC23F1"/>
    <w:rsid w:val="00DC2770"/>
    <w:rsid w:val="00DC2F76"/>
    <w:rsid w:val="00DC5043"/>
    <w:rsid w:val="00DC5E5D"/>
    <w:rsid w:val="00DC5E8A"/>
    <w:rsid w:val="00DC7288"/>
    <w:rsid w:val="00DC785D"/>
    <w:rsid w:val="00DC7A28"/>
    <w:rsid w:val="00DD0FEC"/>
    <w:rsid w:val="00DD2123"/>
    <w:rsid w:val="00DD27FA"/>
    <w:rsid w:val="00DD2D3F"/>
    <w:rsid w:val="00DD352D"/>
    <w:rsid w:val="00DD4BD2"/>
    <w:rsid w:val="00DD6830"/>
    <w:rsid w:val="00DD7AE6"/>
    <w:rsid w:val="00DE0526"/>
    <w:rsid w:val="00DE0B47"/>
    <w:rsid w:val="00DE111D"/>
    <w:rsid w:val="00DE1B72"/>
    <w:rsid w:val="00DE1EE0"/>
    <w:rsid w:val="00DE3776"/>
    <w:rsid w:val="00DE6054"/>
    <w:rsid w:val="00DE64B6"/>
    <w:rsid w:val="00DE7C0A"/>
    <w:rsid w:val="00DF047E"/>
    <w:rsid w:val="00DF233D"/>
    <w:rsid w:val="00DF3C02"/>
    <w:rsid w:val="00DF53A3"/>
    <w:rsid w:val="00DF6E86"/>
    <w:rsid w:val="00DF7EF2"/>
    <w:rsid w:val="00E0081F"/>
    <w:rsid w:val="00E00954"/>
    <w:rsid w:val="00E00BBF"/>
    <w:rsid w:val="00E031B8"/>
    <w:rsid w:val="00E038D3"/>
    <w:rsid w:val="00E03BE6"/>
    <w:rsid w:val="00E04049"/>
    <w:rsid w:val="00E04806"/>
    <w:rsid w:val="00E06F8E"/>
    <w:rsid w:val="00E10C55"/>
    <w:rsid w:val="00E114C0"/>
    <w:rsid w:val="00E11C81"/>
    <w:rsid w:val="00E121F5"/>
    <w:rsid w:val="00E1285D"/>
    <w:rsid w:val="00E13743"/>
    <w:rsid w:val="00E13943"/>
    <w:rsid w:val="00E14052"/>
    <w:rsid w:val="00E14768"/>
    <w:rsid w:val="00E15E8F"/>
    <w:rsid w:val="00E16706"/>
    <w:rsid w:val="00E17DF1"/>
    <w:rsid w:val="00E2006D"/>
    <w:rsid w:val="00E20F92"/>
    <w:rsid w:val="00E21E81"/>
    <w:rsid w:val="00E23761"/>
    <w:rsid w:val="00E247AB"/>
    <w:rsid w:val="00E2666D"/>
    <w:rsid w:val="00E2674E"/>
    <w:rsid w:val="00E27501"/>
    <w:rsid w:val="00E27EE8"/>
    <w:rsid w:val="00E311D0"/>
    <w:rsid w:val="00E3218B"/>
    <w:rsid w:val="00E335FF"/>
    <w:rsid w:val="00E34DD9"/>
    <w:rsid w:val="00E35208"/>
    <w:rsid w:val="00E3792C"/>
    <w:rsid w:val="00E40BA5"/>
    <w:rsid w:val="00E41D1A"/>
    <w:rsid w:val="00E41E94"/>
    <w:rsid w:val="00E42C4D"/>
    <w:rsid w:val="00E440CF"/>
    <w:rsid w:val="00E44173"/>
    <w:rsid w:val="00E46615"/>
    <w:rsid w:val="00E509D3"/>
    <w:rsid w:val="00E51388"/>
    <w:rsid w:val="00E5184F"/>
    <w:rsid w:val="00E519FA"/>
    <w:rsid w:val="00E51C88"/>
    <w:rsid w:val="00E5239E"/>
    <w:rsid w:val="00E55564"/>
    <w:rsid w:val="00E575E4"/>
    <w:rsid w:val="00E6019E"/>
    <w:rsid w:val="00E61A47"/>
    <w:rsid w:val="00E6312B"/>
    <w:rsid w:val="00E647B0"/>
    <w:rsid w:val="00E65A67"/>
    <w:rsid w:val="00E6640D"/>
    <w:rsid w:val="00E67C22"/>
    <w:rsid w:val="00E67D25"/>
    <w:rsid w:val="00E67ECE"/>
    <w:rsid w:val="00E715F9"/>
    <w:rsid w:val="00E715FB"/>
    <w:rsid w:val="00E72C89"/>
    <w:rsid w:val="00E745F8"/>
    <w:rsid w:val="00E74E4D"/>
    <w:rsid w:val="00E77325"/>
    <w:rsid w:val="00E80340"/>
    <w:rsid w:val="00E827AF"/>
    <w:rsid w:val="00E82ABB"/>
    <w:rsid w:val="00E837CE"/>
    <w:rsid w:val="00E86CBC"/>
    <w:rsid w:val="00E876B4"/>
    <w:rsid w:val="00E87D7F"/>
    <w:rsid w:val="00E87E9C"/>
    <w:rsid w:val="00E91782"/>
    <w:rsid w:val="00E92DE9"/>
    <w:rsid w:val="00E95130"/>
    <w:rsid w:val="00E9552C"/>
    <w:rsid w:val="00E95A6F"/>
    <w:rsid w:val="00E961F6"/>
    <w:rsid w:val="00E96C0B"/>
    <w:rsid w:val="00E97E00"/>
    <w:rsid w:val="00EA288F"/>
    <w:rsid w:val="00EA311E"/>
    <w:rsid w:val="00EA3822"/>
    <w:rsid w:val="00EA5D6E"/>
    <w:rsid w:val="00EA6516"/>
    <w:rsid w:val="00EA6656"/>
    <w:rsid w:val="00EB0B0E"/>
    <w:rsid w:val="00EB19B2"/>
    <w:rsid w:val="00EB3985"/>
    <w:rsid w:val="00EB400F"/>
    <w:rsid w:val="00EB42BD"/>
    <w:rsid w:val="00EB4417"/>
    <w:rsid w:val="00EB5C97"/>
    <w:rsid w:val="00EB61AF"/>
    <w:rsid w:val="00EB6E65"/>
    <w:rsid w:val="00EB7741"/>
    <w:rsid w:val="00EC038D"/>
    <w:rsid w:val="00EC06B9"/>
    <w:rsid w:val="00EC3CDE"/>
    <w:rsid w:val="00EC41B3"/>
    <w:rsid w:val="00EC6354"/>
    <w:rsid w:val="00EC7075"/>
    <w:rsid w:val="00ED037E"/>
    <w:rsid w:val="00ED0D9E"/>
    <w:rsid w:val="00ED3498"/>
    <w:rsid w:val="00ED4D3B"/>
    <w:rsid w:val="00ED71D2"/>
    <w:rsid w:val="00ED7482"/>
    <w:rsid w:val="00EE2905"/>
    <w:rsid w:val="00EE383C"/>
    <w:rsid w:val="00EE3C4E"/>
    <w:rsid w:val="00EE5491"/>
    <w:rsid w:val="00EE569D"/>
    <w:rsid w:val="00EE67CC"/>
    <w:rsid w:val="00EE69CF"/>
    <w:rsid w:val="00EE74B2"/>
    <w:rsid w:val="00EF00DF"/>
    <w:rsid w:val="00EF05E7"/>
    <w:rsid w:val="00EF2ABB"/>
    <w:rsid w:val="00EF36A4"/>
    <w:rsid w:val="00EF435A"/>
    <w:rsid w:val="00EF4548"/>
    <w:rsid w:val="00F010EA"/>
    <w:rsid w:val="00F01BD5"/>
    <w:rsid w:val="00F0220B"/>
    <w:rsid w:val="00F0251C"/>
    <w:rsid w:val="00F02933"/>
    <w:rsid w:val="00F02C35"/>
    <w:rsid w:val="00F0432D"/>
    <w:rsid w:val="00F04958"/>
    <w:rsid w:val="00F05136"/>
    <w:rsid w:val="00F05611"/>
    <w:rsid w:val="00F068AE"/>
    <w:rsid w:val="00F06F3D"/>
    <w:rsid w:val="00F0789F"/>
    <w:rsid w:val="00F07C3C"/>
    <w:rsid w:val="00F10661"/>
    <w:rsid w:val="00F1304B"/>
    <w:rsid w:val="00F147B2"/>
    <w:rsid w:val="00F14D9B"/>
    <w:rsid w:val="00F156DB"/>
    <w:rsid w:val="00F16A73"/>
    <w:rsid w:val="00F17B5F"/>
    <w:rsid w:val="00F20B6C"/>
    <w:rsid w:val="00F21577"/>
    <w:rsid w:val="00F21C27"/>
    <w:rsid w:val="00F23A26"/>
    <w:rsid w:val="00F24547"/>
    <w:rsid w:val="00F247E8"/>
    <w:rsid w:val="00F2535F"/>
    <w:rsid w:val="00F27B10"/>
    <w:rsid w:val="00F27D0E"/>
    <w:rsid w:val="00F31B88"/>
    <w:rsid w:val="00F31FD2"/>
    <w:rsid w:val="00F32D53"/>
    <w:rsid w:val="00F330FC"/>
    <w:rsid w:val="00F3513B"/>
    <w:rsid w:val="00F35E6F"/>
    <w:rsid w:val="00F3607E"/>
    <w:rsid w:val="00F36297"/>
    <w:rsid w:val="00F36869"/>
    <w:rsid w:val="00F3731A"/>
    <w:rsid w:val="00F37676"/>
    <w:rsid w:val="00F41FE3"/>
    <w:rsid w:val="00F42542"/>
    <w:rsid w:val="00F4455B"/>
    <w:rsid w:val="00F44A73"/>
    <w:rsid w:val="00F44C1E"/>
    <w:rsid w:val="00F44D76"/>
    <w:rsid w:val="00F4599A"/>
    <w:rsid w:val="00F45B06"/>
    <w:rsid w:val="00F47FEE"/>
    <w:rsid w:val="00F52009"/>
    <w:rsid w:val="00F53A0B"/>
    <w:rsid w:val="00F542EA"/>
    <w:rsid w:val="00F5631E"/>
    <w:rsid w:val="00F56A20"/>
    <w:rsid w:val="00F56B4D"/>
    <w:rsid w:val="00F56C0D"/>
    <w:rsid w:val="00F57C9B"/>
    <w:rsid w:val="00F61644"/>
    <w:rsid w:val="00F6353F"/>
    <w:rsid w:val="00F6501E"/>
    <w:rsid w:val="00F652F9"/>
    <w:rsid w:val="00F657CC"/>
    <w:rsid w:val="00F667D7"/>
    <w:rsid w:val="00F6703E"/>
    <w:rsid w:val="00F672AE"/>
    <w:rsid w:val="00F67C50"/>
    <w:rsid w:val="00F724B7"/>
    <w:rsid w:val="00F72732"/>
    <w:rsid w:val="00F72B19"/>
    <w:rsid w:val="00F73D04"/>
    <w:rsid w:val="00F749BC"/>
    <w:rsid w:val="00F74CE7"/>
    <w:rsid w:val="00F74D03"/>
    <w:rsid w:val="00F74D62"/>
    <w:rsid w:val="00F7542B"/>
    <w:rsid w:val="00F7599F"/>
    <w:rsid w:val="00F75BF5"/>
    <w:rsid w:val="00F77975"/>
    <w:rsid w:val="00F8193F"/>
    <w:rsid w:val="00F82FF3"/>
    <w:rsid w:val="00F84148"/>
    <w:rsid w:val="00F85A58"/>
    <w:rsid w:val="00F86F05"/>
    <w:rsid w:val="00F8742D"/>
    <w:rsid w:val="00F87DD7"/>
    <w:rsid w:val="00F90110"/>
    <w:rsid w:val="00F91A60"/>
    <w:rsid w:val="00F9237E"/>
    <w:rsid w:val="00F946BA"/>
    <w:rsid w:val="00F95C0D"/>
    <w:rsid w:val="00F97137"/>
    <w:rsid w:val="00F97B97"/>
    <w:rsid w:val="00F97D8F"/>
    <w:rsid w:val="00FA0556"/>
    <w:rsid w:val="00FA4ACA"/>
    <w:rsid w:val="00FA62E8"/>
    <w:rsid w:val="00FB05A3"/>
    <w:rsid w:val="00FB1464"/>
    <w:rsid w:val="00FB1559"/>
    <w:rsid w:val="00FB1609"/>
    <w:rsid w:val="00FB257E"/>
    <w:rsid w:val="00FB4130"/>
    <w:rsid w:val="00FB4189"/>
    <w:rsid w:val="00FB4942"/>
    <w:rsid w:val="00FB547B"/>
    <w:rsid w:val="00FB65B0"/>
    <w:rsid w:val="00FC350C"/>
    <w:rsid w:val="00FC35DA"/>
    <w:rsid w:val="00FC4571"/>
    <w:rsid w:val="00FC4BC8"/>
    <w:rsid w:val="00FC50A6"/>
    <w:rsid w:val="00FC6836"/>
    <w:rsid w:val="00FC74C2"/>
    <w:rsid w:val="00FC7D1C"/>
    <w:rsid w:val="00FD0461"/>
    <w:rsid w:val="00FD2CEB"/>
    <w:rsid w:val="00FD36CE"/>
    <w:rsid w:val="00FD5229"/>
    <w:rsid w:val="00FD6A10"/>
    <w:rsid w:val="00FD7148"/>
    <w:rsid w:val="00FD7CDC"/>
    <w:rsid w:val="00FD7D3A"/>
    <w:rsid w:val="00FE1F2B"/>
    <w:rsid w:val="00FE2739"/>
    <w:rsid w:val="00FE3A90"/>
    <w:rsid w:val="00FE494C"/>
    <w:rsid w:val="00FE4CC7"/>
    <w:rsid w:val="00FE5E61"/>
    <w:rsid w:val="00FE5F4B"/>
    <w:rsid w:val="00FE74A8"/>
    <w:rsid w:val="00FE7BFE"/>
    <w:rsid w:val="00FF000A"/>
    <w:rsid w:val="00FF1FBC"/>
    <w:rsid w:val="00FF2463"/>
    <w:rsid w:val="00FF33A4"/>
    <w:rsid w:val="00FF3601"/>
    <w:rsid w:val="00FF53D0"/>
    <w:rsid w:val="00FF53E0"/>
    <w:rsid w:val="00FF57BA"/>
    <w:rsid w:val="00FF63AA"/>
    <w:rsid w:val="00FF7C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date"/>
  <w:smartTagType w:namespaceuri="urn:schemas-microsoft-com:office:smarttags" w:name="stockticker"/>
  <w:smartTagType w:namespaceuri="urn:schemas-microsoft-com:office:smarttags" w:name="time"/>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C2770"/>
    <w:rPr>
      <w:rFonts w:ascii="Arial" w:hAnsi="Arial"/>
    </w:rPr>
  </w:style>
  <w:style w:type="paragraph" w:styleId="Heading1">
    <w:name w:val="heading 1"/>
    <w:basedOn w:val="Normal"/>
    <w:next w:val="Normal"/>
    <w:qFormat/>
    <w:rsid w:val="004613F9"/>
    <w:pPr>
      <w:keepNext/>
      <w:numPr>
        <w:numId w:val="2"/>
      </w:numPr>
      <w:spacing w:before="240" w:after="60"/>
      <w:outlineLvl w:val="0"/>
    </w:pPr>
    <w:rPr>
      <w:rFonts w:cs="Arial"/>
      <w:b/>
      <w:bCs/>
      <w:caps/>
      <w:kern w:val="32"/>
      <w:sz w:val="32"/>
      <w:szCs w:val="32"/>
    </w:rPr>
  </w:style>
  <w:style w:type="paragraph" w:styleId="Heading2">
    <w:name w:val="heading 2"/>
    <w:basedOn w:val="Normal"/>
    <w:next w:val="Normal"/>
    <w:qFormat/>
    <w:rsid w:val="00AD691D"/>
    <w:pPr>
      <w:keepNext/>
      <w:numPr>
        <w:ilvl w:val="1"/>
        <w:numId w:val="2"/>
      </w:numPr>
      <w:spacing w:before="240"/>
      <w:outlineLvl w:val="1"/>
    </w:pPr>
    <w:rPr>
      <w:rFonts w:cs="Arial"/>
      <w:b/>
      <w:bCs/>
      <w:i/>
      <w:iCs/>
      <w:sz w:val="28"/>
      <w:szCs w:val="28"/>
    </w:rPr>
  </w:style>
  <w:style w:type="paragraph" w:styleId="Heading3">
    <w:name w:val="heading 3"/>
    <w:basedOn w:val="Normal"/>
    <w:next w:val="Normal"/>
    <w:autoRedefine/>
    <w:qFormat/>
    <w:rsid w:val="0080250B"/>
    <w:pPr>
      <w:keepNext/>
      <w:numPr>
        <w:ilvl w:val="2"/>
        <w:numId w:val="2"/>
      </w:numPr>
      <w:spacing w:before="240"/>
      <w:outlineLvl w:val="2"/>
    </w:pPr>
    <w:rPr>
      <w:b/>
      <w:i/>
      <w:sz w:val="24"/>
    </w:rPr>
  </w:style>
  <w:style w:type="paragraph" w:styleId="Heading4">
    <w:name w:val="heading 4"/>
    <w:aliases w:val="Heading 4R,H4,h4,Level 2 - a,Map Title"/>
    <w:basedOn w:val="Normal"/>
    <w:next w:val="Normal"/>
    <w:qFormat/>
    <w:rsid w:val="00E67ECE"/>
    <w:pPr>
      <w:keepNext/>
      <w:numPr>
        <w:ilvl w:val="3"/>
        <w:numId w:val="2"/>
      </w:numPr>
      <w:spacing w:before="120" w:after="120"/>
      <w:ind w:left="862" w:hanging="862"/>
      <w:outlineLvl w:val="3"/>
    </w:pPr>
    <w:rPr>
      <w:rFonts w:ascii="Arial Bold" w:hAnsi="Arial Bold"/>
      <w:b/>
      <w:i/>
      <w:sz w:val="24"/>
    </w:rPr>
  </w:style>
  <w:style w:type="paragraph" w:styleId="Heading5">
    <w:name w:val="heading 5"/>
    <w:aliases w:val="Atlanthd3,Atlanthd31,Atlanthd32,Atlanthd33,Atlanthd34,Atlanthd311,Atlanthd35,Atlanthd36,Atlanthd312,Atlanthd37,Atlanthd38,Atlanthd39,Atlanthd310,Atlanthd313,Atlanthd314,Atlanthd315,Block Label,h5"/>
    <w:basedOn w:val="Normal"/>
    <w:next w:val="Normal"/>
    <w:qFormat/>
    <w:rsid w:val="004613F9"/>
    <w:pPr>
      <w:numPr>
        <w:ilvl w:val="4"/>
        <w:numId w:val="2"/>
      </w:numPr>
      <w:spacing w:before="240" w:after="60"/>
      <w:outlineLvl w:val="4"/>
    </w:pPr>
    <w:rPr>
      <w:b/>
      <w:bCs/>
      <w:i/>
      <w:iCs/>
      <w:sz w:val="26"/>
      <w:szCs w:val="26"/>
      <w:lang w:val="en-GB" w:eastAsia="en-GB"/>
    </w:rPr>
  </w:style>
  <w:style w:type="paragraph" w:styleId="Heading6">
    <w:name w:val="heading 6"/>
    <w:aliases w:val="h6"/>
    <w:basedOn w:val="Normal"/>
    <w:next w:val="Normal"/>
    <w:qFormat/>
    <w:rsid w:val="004613F9"/>
    <w:pPr>
      <w:numPr>
        <w:ilvl w:val="5"/>
        <w:numId w:val="2"/>
      </w:numPr>
      <w:spacing w:before="240" w:after="60"/>
      <w:outlineLvl w:val="5"/>
    </w:pPr>
    <w:rPr>
      <w:b/>
      <w:bCs/>
      <w:sz w:val="22"/>
      <w:szCs w:val="22"/>
      <w:lang w:val="en-GB" w:eastAsia="en-US"/>
    </w:rPr>
  </w:style>
  <w:style w:type="paragraph" w:styleId="Heading7">
    <w:name w:val="heading 7"/>
    <w:basedOn w:val="Normal"/>
    <w:next w:val="Normal"/>
    <w:qFormat/>
    <w:rsid w:val="004613F9"/>
    <w:pPr>
      <w:numPr>
        <w:ilvl w:val="6"/>
        <w:numId w:val="2"/>
      </w:numPr>
      <w:spacing w:before="240" w:after="60"/>
      <w:outlineLvl w:val="6"/>
    </w:pPr>
    <w:rPr>
      <w:sz w:val="22"/>
      <w:szCs w:val="24"/>
      <w:lang w:val="en-GB" w:eastAsia="en-GB"/>
    </w:rPr>
  </w:style>
  <w:style w:type="paragraph" w:styleId="Heading8">
    <w:name w:val="heading 8"/>
    <w:basedOn w:val="Normal"/>
    <w:next w:val="Normal"/>
    <w:qFormat/>
    <w:rsid w:val="004613F9"/>
    <w:pPr>
      <w:numPr>
        <w:ilvl w:val="7"/>
        <w:numId w:val="2"/>
      </w:numPr>
      <w:spacing w:before="240" w:after="60"/>
      <w:outlineLvl w:val="7"/>
    </w:pPr>
    <w:rPr>
      <w:i/>
      <w:iCs/>
      <w:sz w:val="22"/>
      <w:szCs w:val="24"/>
      <w:lang w:val="en-GB" w:eastAsia="en-GB"/>
    </w:rPr>
  </w:style>
  <w:style w:type="paragraph" w:styleId="Heading9">
    <w:name w:val="heading 9"/>
    <w:aliases w:val="Legal Level 1.1.1.1."/>
    <w:basedOn w:val="Normal"/>
    <w:next w:val="Normal"/>
    <w:qFormat/>
    <w:rsid w:val="004613F9"/>
    <w:pPr>
      <w:numPr>
        <w:ilvl w:val="8"/>
        <w:numId w:val="2"/>
      </w:numPr>
      <w:spacing w:before="240" w:after="60"/>
      <w:outlineLvl w:val="8"/>
    </w:pPr>
    <w:rPr>
      <w:rFonts w:cs="Arial"/>
      <w:sz w:val="22"/>
      <w:szCs w:val="22"/>
      <w:lang w:val="en-GB" w:eastAsia="en-GB"/>
    </w:rPr>
  </w:style>
  <w:style w:type="character" w:default="1" w:styleId="DefaultParagraphFont">
    <w:name w:val="Default Paragraph Font"/>
    <w:aliases w:val=" Char Char1 Char Char Char1 Char Char Char"/>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CharChar1">
    <w:name w:val=" Char Char1"/>
    <w:basedOn w:val="Normal"/>
    <w:rsid w:val="0057052F"/>
    <w:pPr>
      <w:spacing w:after="160" w:line="240" w:lineRule="exact"/>
    </w:pPr>
    <w:rPr>
      <w:rFonts w:ascii="Verdana" w:hAnsi="Verdana"/>
      <w:lang w:val="en-US" w:eastAsia="en-US"/>
    </w:rPr>
  </w:style>
  <w:style w:type="paragraph" w:customStyle="1" w:styleId="AltHeading1">
    <w:name w:val="Alt Heading 1"/>
    <w:basedOn w:val="Heading1"/>
    <w:next w:val="Normal"/>
    <w:rsid w:val="002C63E9"/>
    <w:pPr>
      <w:numPr>
        <w:numId w:val="0"/>
      </w:numPr>
      <w:tabs>
        <w:tab w:val="num" w:pos="360"/>
      </w:tabs>
      <w:spacing w:before="360" w:after="0"/>
      <w:ind w:left="360" w:hanging="360"/>
    </w:pPr>
    <w:rPr>
      <w:rFonts w:ascii="Tahoma" w:hAnsi="Tahoma"/>
      <w:caps w:val="0"/>
      <w:kern w:val="0"/>
      <w:sz w:val="28"/>
      <w:szCs w:val="28"/>
    </w:rPr>
  </w:style>
  <w:style w:type="paragraph" w:styleId="BodyText">
    <w:name w:val="Body Text"/>
    <w:link w:val="BodyTextChar"/>
    <w:semiHidden/>
    <w:rsid w:val="00B11634"/>
    <w:pPr>
      <w:spacing w:before="120" w:after="120"/>
    </w:pPr>
    <w:rPr>
      <w:rFonts w:ascii="Arial" w:hAnsi="Arial" w:cs="Arial"/>
      <w:szCs w:val="24"/>
      <w:lang w:val="en-GB" w:eastAsia="en-GB"/>
    </w:rPr>
  </w:style>
  <w:style w:type="character" w:customStyle="1" w:styleId="BodyTextChar">
    <w:name w:val="Body Text Char"/>
    <w:basedOn w:val="DefaultParagraphFont"/>
    <w:link w:val="BodyText"/>
    <w:semiHidden/>
    <w:rsid w:val="002C63E9"/>
    <w:rPr>
      <w:rFonts w:ascii="Arial" w:hAnsi="Arial" w:cs="Arial"/>
      <w:szCs w:val="24"/>
      <w:lang w:val="en-GB" w:eastAsia="en-GB" w:bidi="ar-SA"/>
    </w:rPr>
  </w:style>
  <w:style w:type="paragraph" w:styleId="BalloonText">
    <w:name w:val="Balloon Text"/>
    <w:basedOn w:val="Normal"/>
    <w:semiHidden/>
    <w:rsid w:val="00CF5DDB"/>
    <w:rPr>
      <w:rFonts w:cs="Tahoma"/>
      <w:sz w:val="16"/>
      <w:szCs w:val="16"/>
    </w:rPr>
  </w:style>
  <w:style w:type="paragraph" w:styleId="Footer">
    <w:name w:val="footer"/>
    <w:basedOn w:val="Normal"/>
    <w:rsid w:val="000C61A9"/>
    <w:pPr>
      <w:tabs>
        <w:tab w:val="center" w:pos="4153"/>
        <w:tab w:val="right" w:pos="8306"/>
      </w:tabs>
    </w:pPr>
  </w:style>
  <w:style w:type="character" w:styleId="PageNumber">
    <w:name w:val="page number"/>
    <w:basedOn w:val="DefaultParagraphFont"/>
    <w:rsid w:val="000C61A9"/>
    <w:rPr>
      <w:rFonts w:ascii="Arial" w:hAnsi="Arial"/>
      <w:sz w:val="20"/>
    </w:rPr>
  </w:style>
  <w:style w:type="paragraph" w:styleId="TOC1">
    <w:name w:val="toc 1"/>
    <w:basedOn w:val="Normal"/>
    <w:next w:val="Normal"/>
    <w:autoRedefine/>
    <w:semiHidden/>
    <w:rsid w:val="000C61A9"/>
    <w:pPr>
      <w:spacing w:before="240"/>
    </w:pPr>
    <w:rPr>
      <w:b/>
      <w:sz w:val="24"/>
    </w:rPr>
  </w:style>
  <w:style w:type="paragraph" w:styleId="TOC2">
    <w:name w:val="toc 2"/>
    <w:basedOn w:val="Normal"/>
    <w:next w:val="Normal"/>
    <w:autoRedefine/>
    <w:semiHidden/>
    <w:rsid w:val="000C61A9"/>
    <w:pPr>
      <w:tabs>
        <w:tab w:val="right" w:leader="dot" w:pos="9060"/>
      </w:tabs>
      <w:spacing w:before="120"/>
      <w:ind w:left="198"/>
    </w:pPr>
  </w:style>
  <w:style w:type="table" w:styleId="TableGrid">
    <w:name w:val="Table Grid"/>
    <w:basedOn w:val="TableNormal"/>
    <w:rsid w:val="000C61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
    <w:name w:val="Para"/>
    <w:basedOn w:val="Normal"/>
    <w:rsid w:val="00842E1B"/>
    <w:rPr>
      <w:lang w:eastAsia="en-US"/>
    </w:rPr>
  </w:style>
  <w:style w:type="paragraph" w:customStyle="1" w:styleId="GACaption">
    <w:name w:val="GA_Caption"/>
    <w:basedOn w:val="Normal"/>
    <w:rsid w:val="00AD691D"/>
    <w:pPr>
      <w:spacing w:before="120"/>
      <w:jc w:val="center"/>
    </w:pPr>
    <w:rPr>
      <w:b/>
    </w:rPr>
  </w:style>
  <w:style w:type="character" w:styleId="Hyperlink">
    <w:name w:val="Hyperlink"/>
    <w:basedOn w:val="DefaultParagraphFont"/>
    <w:rsid w:val="002950DB"/>
    <w:rPr>
      <w:color w:val="0000FF"/>
      <w:u w:val="single"/>
    </w:rPr>
  </w:style>
  <w:style w:type="paragraph" w:styleId="Caption">
    <w:name w:val="caption"/>
    <w:basedOn w:val="Normal"/>
    <w:next w:val="Normal"/>
    <w:qFormat/>
    <w:rsid w:val="00E86CBC"/>
    <w:pPr>
      <w:spacing w:before="120" w:after="120"/>
    </w:pPr>
    <w:rPr>
      <w:b/>
      <w:bCs/>
    </w:rPr>
  </w:style>
  <w:style w:type="paragraph" w:styleId="NormalWeb">
    <w:name w:val="Normal (Web)"/>
    <w:basedOn w:val="Normal"/>
    <w:rsid w:val="00E3218B"/>
    <w:pPr>
      <w:numPr>
        <w:numId w:val="1"/>
      </w:numPr>
      <w:spacing w:before="100" w:beforeAutospacing="1" w:after="100" w:afterAutospacing="1"/>
    </w:pPr>
    <w:rPr>
      <w:rFonts w:cs="Arial"/>
      <w:color w:val="333333"/>
      <w:sz w:val="22"/>
      <w:szCs w:val="22"/>
    </w:rPr>
  </w:style>
  <w:style w:type="paragraph" w:customStyle="1" w:styleId="DotPoint1">
    <w:name w:val="DotPoint1"/>
    <w:basedOn w:val="BodyText"/>
    <w:rsid w:val="008C4026"/>
    <w:pPr>
      <w:numPr>
        <w:numId w:val="1"/>
      </w:numPr>
      <w:tabs>
        <w:tab w:val="clear" w:pos="1440"/>
        <w:tab w:val="left" w:pos="567"/>
        <w:tab w:val="left" w:pos="1134"/>
      </w:tabs>
      <w:ind w:left="1134" w:hanging="567"/>
    </w:pPr>
  </w:style>
  <w:style w:type="character" w:styleId="Emphasis">
    <w:name w:val="Emphasis"/>
    <w:basedOn w:val="DefaultParagraphFont"/>
    <w:qFormat/>
    <w:rsid w:val="00AB0687"/>
    <w:rPr>
      <w:rFonts w:cs="Times New Roman"/>
      <w:i/>
      <w:iCs/>
    </w:rPr>
  </w:style>
  <w:style w:type="paragraph" w:customStyle="1" w:styleId="DotPoint2">
    <w:name w:val="DotPoint2"/>
    <w:basedOn w:val="BodyText"/>
    <w:rsid w:val="00BD095E"/>
    <w:pPr>
      <w:numPr>
        <w:numId w:val="3"/>
      </w:numPr>
      <w:tabs>
        <w:tab w:val="left" w:pos="1701"/>
      </w:tabs>
      <w:ind w:left="1701"/>
    </w:pPr>
  </w:style>
  <w:style w:type="paragraph" w:customStyle="1" w:styleId="FrontmatterTitle">
    <w:name w:val="FrontmatterTitle"/>
    <w:basedOn w:val="BodyText"/>
    <w:rsid w:val="00CF5DDB"/>
    <w:pPr>
      <w:spacing w:before="240"/>
      <w:jc w:val="right"/>
    </w:pPr>
    <w:rPr>
      <w:b/>
      <w:i/>
      <w:sz w:val="32"/>
      <w:szCs w:val="32"/>
    </w:rPr>
  </w:style>
  <w:style w:type="paragraph" w:customStyle="1" w:styleId="FrontmatterSubtitle">
    <w:name w:val="FrontmatterSubtitle"/>
    <w:basedOn w:val="FrontmatterTitle"/>
    <w:rsid w:val="00CF5DDB"/>
    <w:rPr>
      <w:sz w:val="24"/>
    </w:rPr>
  </w:style>
  <w:style w:type="paragraph" w:customStyle="1" w:styleId="FrontmatterContentsTitle">
    <w:name w:val="FrontmatterContentsTitle"/>
    <w:basedOn w:val="BodyText"/>
    <w:rsid w:val="00A10822"/>
    <w:rPr>
      <w:rFonts w:ascii="Arial Bold" w:hAnsi="Arial Bold"/>
      <w:b/>
      <w:caps/>
      <w:sz w:val="28"/>
      <w:szCs w:val="28"/>
    </w:rPr>
  </w:style>
  <w:style w:type="paragraph" w:styleId="Header">
    <w:name w:val="header"/>
    <w:basedOn w:val="Normal"/>
    <w:rsid w:val="002C63E9"/>
    <w:pPr>
      <w:tabs>
        <w:tab w:val="center" w:pos="4153"/>
        <w:tab w:val="right" w:pos="8306"/>
      </w:tabs>
    </w:pPr>
  </w:style>
  <w:style w:type="character" w:customStyle="1" w:styleId="AltHeading1Char">
    <w:name w:val="Alt Heading 1 Char"/>
    <w:basedOn w:val="DefaultParagraphFont"/>
    <w:rsid w:val="002C63E9"/>
    <w:rPr>
      <w:rFonts w:ascii="Tahoma" w:hAnsi="Tahoma" w:cs="Arial"/>
      <w:b/>
      <w:bCs/>
      <w:caps/>
      <w:noProof w:val="0"/>
      <w:sz w:val="28"/>
      <w:szCs w:val="28"/>
      <w:lang w:val="en-AU" w:eastAsia="en-AU" w:bidi="ar-SA"/>
    </w:rPr>
  </w:style>
  <w:style w:type="paragraph" w:customStyle="1" w:styleId="CSubBodyText">
    <w:name w:val="C Sub Body Text"/>
    <w:basedOn w:val="Normal"/>
    <w:link w:val="CSubBodyTextChar"/>
    <w:rsid w:val="002C63E9"/>
    <w:pPr>
      <w:tabs>
        <w:tab w:val="num" w:pos="1418"/>
      </w:tabs>
      <w:spacing w:after="120"/>
      <w:ind w:left="1418" w:hanging="567"/>
      <w:jc w:val="both"/>
    </w:pPr>
    <w:rPr>
      <w:szCs w:val="24"/>
      <w:lang w:eastAsia="en-US"/>
    </w:rPr>
  </w:style>
  <w:style w:type="character" w:customStyle="1" w:styleId="CSubBodyTextChar">
    <w:name w:val="C Sub Body Text Char"/>
    <w:basedOn w:val="DefaultParagraphFont"/>
    <w:link w:val="CSubBodyText"/>
    <w:rsid w:val="002C63E9"/>
    <w:rPr>
      <w:rFonts w:ascii="Arial" w:hAnsi="Arial"/>
      <w:szCs w:val="24"/>
      <w:lang w:val="en-AU" w:eastAsia="en-US" w:bidi="ar-SA"/>
    </w:rPr>
  </w:style>
  <w:style w:type="paragraph" w:customStyle="1" w:styleId="BaseStyleBulletted">
    <w:name w:val="BaseStyle_Bulletted"/>
    <w:basedOn w:val="Normal"/>
    <w:rsid w:val="002C63E9"/>
    <w:pPr>
      <w:numPr>
        <w:numId w:val="4"/>
      </w:numPr>
    </w:pPr>
  </w:style>
  <w:style w:type="paragraph" w:styleId="BodyText2">
    <w:name w:val="Body Text 2"/>
    <w:basedOn w:val="Normal"/>
    <w:rsid w:val="002E0472"/>
    <w:pPr>
      <w:spacing w:after="120" w:line="480" w:lineRule="auto"/>
    </w:pPr>
  </w:style>
  <w:style w:type="character" w:styleId="CommentReference">
    <w:name w:val="annotation reference"/>
    <w:basedOn w:val="DefaultParagraphFont"/>
    <w:semiHidden/>
    <w:rsid w:val="00E40BA5"/>
    <w:rPr>
      <w:sz w:val="16"/>
      <w:szCs w:val="16"/>
    </w:rPr>
  </w:style>
  <w:style w:type="paragraph" w:styleId="CommentText">
    <w:name w:val="annotation text"/>
    <w:basedOn w:val="Normal"/>
    <w:semiHidden/>
    <w:rsid w:val="00E40BA5"/>
  </w:style>
  <w:style w:type="paragraph" w:styleId="CommentSubject">
    <w:name w:val="annotation subject"/>
    <w:basedOn w:val="CommentText"/>
    <w:next w:val="CommentText"/>
    <w:semiHidden/>
    <w:rsid w:val="00E40BA5"/>
    <w:rPr>
      <w:b/>
      <w:bCs/>
    </w:rPr>
  </w:style>
  <w:style w:type="paragraph" w:customStyle="1" w:styleId="CharChar1CharCharChar1Char">
    <w:name w:val=" Char Char1 Char Char Char1 Char"/>
    <w:basedOn w:val="Normal"/>
    <w:rsid w:val="0021123D"/>
    <w:pPr>
      <w:spacing w:after="160" w:line="240" w:lineRule="exact"/>
    </w:pPr>
    <w:rPr>
      <w:rFonts w:ascii="Verdana" w:hAnsi="Verdana"/>
      <w:lang w:val="en-US" w:eastAsia="en-US"/>
    </w:rPr>
  </w:style>
  <w:style w:type="paragraph" w:customStyle="1" w:styleId="CharChar1CharCharChar">
    <w:name w:val=" Char Char1 Char Char Char"/>
    <w:basedOn w:val="Normal"/>
    <w:rsid w:val="00E1285D"/>
    <w:pPr>
      <w:spacing w:after="160" w:line="240" w:lineRule="exact"/>
    </w:pPr>
    <w:rPr>
      <w:rFonts w:ascii="Verdana" w:hAnsi="Verdana"/>
      <w:lang w:val="en-US" w:eastAsia="en-US"/>
    </w:rPr>
  </w:style>
  <w:style w:type="paragraph" w:customStyle="1" w:styleId="CharChar3">
    <w:name w:val=" Char Char3"/>
    <w:basedOn w:val="Normal"/>
    <w:rsid w:val="00D50BFA"/>
    <w:pPr>
      <w:spacing w:after="160" w:line="240" w:lineRule="exact"/>
    </w:pPr>
    <w:rPr>
      <w:rFonts w:ascii="Verdana" w:hAnsi="Verdana"/>
      <w:lang w:val="en-US" w:eastAsia="en-US"/>
    </w:rPr>
  </w:style>
  <w:style w:type="character" w:customStyle="1" w:styleId="txtplain1">
    <w:name w:val="txtplain1"/>
    <w:basedOn w:val="DefaultParagraphFont"/>
    <w:rsid w:val="00DE7C0A"/>
  </w:style>
  <w:style w:type="character" w:customStyle="1" w:styleId="Code">
    <w:name w:val="Code"/>
    <w:basedOn w:val="DefaultParagraphFont"/>
    <w:rsid w:val="007E72BE"/>
    <w:rPr>
      <w:rFonts w:ascii="Courier New" w:hAnsi="Courier New" w:cs="Courier New"/>
      <w:sz w:val="20"/>
    </w:rPr>
  </w:style>
  <w:style w:type="numbering" w:styleId="1ai">
    <w:name w:val="Outline List 1"/>
    <w:basedOn w:val="NoList"/>
    <w:rsid w:val="007E72BE"/>
    <w:pPr>
      <w:numPr>
        <w:numId w:val="9"/>
      </w:numPr>
    </w:pPr>
  </w:style>
  <w:style w:type="paragraph" w:styleId="PlainText">
    <w:name w:val="Plain Text"/>
    <w:basedOn w:val="Normal"/>
    <w:rsid w:val="007E72BE"/>
    <w:rPr>
      <w:rFonts w:ascii="Courier New" w:hAnsi="Courier New" w:cs="Courier New"/>
    </w:rPr>
  </w:style>
  <w:style w:type="character" w:styleId="FollowedHyperlink">
    <w:name w:val="FollowedHyperlink"/>
    <w:basedOn w:val="DefaultParagraphFont"/>
    <w:rsid w:val="00AE5380"/>
    <w:rPr>
      <w:color w:val="800080"/>
      <w:u w:val="single"/>
    </w:rPr>
  </w:style>
  <w:style w:type="character" w:styleId="HTMLCode">
    <w:name w:val="HTML Code"/>
    <w:basedOn w:val="DefaultParagraphFont"/>
    <w:rsid w:val="00AE5380"/>
    <w:rPr>
      <w:rFonts w:ascii="Courier New" w:eastAsia="Times New Roman" w:hAnsi="Courier New" w:cs="Courier New"/>
      <w:sz w:val="20"/>
      <w:szCs w:val="20"/>
    </w:rPr>
  </w:style>
  <w:style w:type="character" w:styleId="Strong">
    <w:name w:val="Strong"/>
    <w:basedOn w:val="DefaultParagraphFont"/>
    <w:qFormat/>
    <w:rsid w:val="00AE5380"/>
    <w:rPr>
      <w:b/>
      <w:bCs/>
    </w:rPr>
  </w:style>
  <w:style w:type="paragraph" w:styleId="HTMLPreformatted">
    <w:name w:val="HTML Preformatted"/>
    <w:basedOn w:val="Normal"/>
    <w:link w:val="HTMLPreformattedChar"/>
    <w:rsid w:val="00E92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CharChar1Char">
    <w:name w:val=" Char Char1 Char"/>
    <w:basedOn w:val="Normal"/>
    <w:link w:val="DefaultParagraphFont"/>
    <w:rsid w:val="001A08D7"/>
    <w:pPr>
      <w:spacing w:after="160" w:line="240" w:lineRule="exact"/>
    </w:pPr>
    <w:rPr>
      <w:rFonts w:ascii="Verdana" w:hAnsi="Verdana"/>
      <w:lang w:val="en-US" w:eastAsia="en-US"/>
    </w:rPr>
  </w:style>
  <w:style w:type="character" w:customStyle="1" w:styleId="BruceNewsham">
    <w:name w:val="Bruce Newsham"/>
    <w:basedOn w:val="DefaultParagraphFont"/>
    <w:semiHidden/>
    <w:rsid w:val="001C521C"/>
    <w:rPr>
      <w:rFonts w:ascii="Arial" w:hAnsi="Arial" w:cs="Arial"/>
      <w:color w:val="auto"/>
      <w:sz w:val="20"/>
      <w:szCs w:val="20"/>
    </w:rPr>
  </w:style>
  <w:style w:type="paragraph" w:customStyle="1" w:styleId="Arial">
    <w:name w:val="Arial"/>
    <w:aliases w:val="Black"/>
    <w:basedOn w:val="Header"/>
    <w:rsid w:val="00095DF5"/>
  </w:style>
  <w:style w:type="paragraph" w:customStyle="1" w:styleId="Scripting">
    <w:name w:val="Scripting"/>
    <w:basedOn w:val="HTMLPreformatted"/>
    <w:link w:val="ScriptingChar"/>
    <w:autoRedefine/>
    <w:rsid w:val="00ED71D2"/>
    <w:pPr>
      <w:framePr w:wrap="notBeside" w:vAnchor="text" w:hAnchor="text" w:y="1"/>
      <w:spacing w:before="200"/>
      <w:ind w:left="919"/>
      <w:contextualSpacing/>
      <w:outlineLvl w:val="0"/>
    </w:pPr>
    <w:rPr>
      <w:color w:val="000000"/>
    </w:rPr>
  </w:style>
  <w:style w:type="character" w:customStyle="1" w:styleId="HTMLPreformattedChar">
    <w:name w:val="HTML Preformatted Char"/>
    <w:basedOn w:val="DefaultParagraphFont"/>
    <w:link w:val="HTMLPreformatted"/>
    <w:rsid w:val="00DC2770"/>
    <w:rPr>
      <w:rFonts w:ascii="Courier New" w:hAnsi="Courier New" w:cs="Courier New"/>
      <w:lang w:val="en-AU" w:eastAsia="en-AU" w:bidi="ar-SA"/>
    </w:rPr>
  </w:style>
  <w:style w:type="character" w:customStyle="1" w:styleId="ScriptingChar">
    <w:name w:val="Scripting Char"/>
    <w:basedOn w:val="HTMLPreformattedChar"/>
    <w:link w:val="Scripting"/>
    <w:rsid w:val="00ED71D2"/>
    <w:rPr>
      <w:rFonts w:ascii="Courier New" w:hAnsi="Courier New" w:cs="Courier New"/>
      <w:color w:val="000000"/>
      <w:lang w:val="en-AU" w:eastAsia="en-AU" w:bidi="ar-SA"/>
    </w:rPr>
  </w:style>
  <w:style w:type="paragraph" w:styleId="DocumentMap">
    <w:name w:val="Document Map"/>
    <w:basedOn w:val="Normal"/>
    <w:semiHidden/>
    <w:rsid w:val="00741EED"/>
    <w:pPr>
      <w:shd w:val="clear" w:color="auto" w:fill="000080"/>
    </w:pPr>
    <w:rPr>
      <w:rFonts w:ascii="Tahoma" w:hAnsi="Tahoma" w:cs="Tahoma"/>
    </w:rPr>
  </w:style>
  <w:style w:type="paragraph" w:styleId="E-mailSignature">
    <w:name w:val="E-mail Signature"/>
    <w:basedOn w:val="Normal"/>
    <w:rsid w:val="006212E4"/>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369">
      <w:bodyDiv w:val="1"/>
      <w:marLeft w:val="0"/>
      <w:marRight w:val="0"/>
      <w:marTop w:val="0"/>
      <w:marBottom w:val="0"/>
      <w:divBdr>
        <w:top w:val="none" w:sz="0" w:space="0" w:color="auto"/>
        <w:left w:val="none" w:sz="0" w:space="0" w:color="auto"/>
        <w:bottom w:val="none" w:sz="0" w:space="0" w:color="auto"/>
        <w:right w:val="none" w:sz="0" w:space="0" w:color="auto"/>
      </w:divBdr>
    </w:div>
    <w:div w:id="9986865">
      <w:bodyDiv w:val="1"/>
      <w:marLeft w:val="0"/>
      <w:marRight w:val="0"/>
      <w:marTop w:val="0"/>
      <w:marBottom w:val="0"/>
      <w:divBdr>
        <w:top w:val="none" w:sz="0" w:space="0" w:color="auto"/>
        <w:left w:val="none" w:sz="0" w:space="0" w:color="auto"/>
        <w:bottom w:val="none" w:sz="0" w:space="0" w:color="auto"/>
        <w:right w:val="none" w:sz="0" w:space="0" w:color="auto"/>
      </w:divBdr>
    </w:div>
    <w:div w:id="61568285">
      <w:bodyDiv w:val="1"/>
      <w:marLeft w:val="0"/>
      <w:marRight w:val="0"/>
      <w:marTop w:val="0"/>
      <w:marBottom w:val="0"/>
      <w:divBdr>
        <w:top w:val="none" w:sz="0" w:space="0" w:color="auto"/>
        <w:left w:val="none" w:sz="0" w:space="0" w:color="auto"/>
        <w:bottom w:val="none" w:sz="0" w:space="0" w:color="auto"/>
        <w:right w:val="none" w:sz="0" w:space="0" w:color="auto"/>
      </w:divBdr>
    </w:div>
    <w:div w:id="152110714">
      <w:bodyDiv w:val="1"/>
      <w:marLeft w:val="0"/>
      <w:marRight w:val="0"/>
      <w:marTop w:val="0"/>
      <w:marBottom w:val="0"/>
      <w:divBdr>
        <w:top w:val="none" w:sz="0" w:space="0" w:color="auto"/>
        <w:left w:val="none" w:sz="0" w:space="0" w:color="auto"/>
        <w:bottom w:val="none" w:sz="0" w:space="0" w:color="auto"/>
        <w:right w:val="none" w:sz="0" w:space="0" w:color="auto"/>
      </w:divBdr>
    </w:div>
    <w:div w:id="168251093">
      <w:bodyDiv w:val="1"/>
      <w:marLeft w:val="0"/>
      <w:marRight w:val="0"/>
      <w:marTop w:val="0"/>
      <w:marBottom w:val="0"/>
      <w:divBdr>
        <w:top w:val="none" w:sz="0" w:space="0" w:color="auto"/>
        <w:left w:val="none" w:sz="0" w:space="0" w:color="auto"/>
        <w:bottom w:val="none" w:sz="0" w:space="0" w:color="auto"/>
        <w:right w:val="none" w:sz="0" w:space="0" w:color="auto"/>
      </w:divBdr>
    </w:div>
    <w:div w:id="194344502">
      <w:bodyDiv w:val="1"/>
      <w:marLeft w:val="0"/>
      <w:marRight w:val="0"/>
      <w:marTop w:val="0"/>
      <w:marBottom w:val="0"/>
      <w:divBdr>
        <w:top w:val="none" w:sz="0" w:space="0" w:color="auto"/>
        <w:left w:val="none" w:sz="0" w:space="0" w:color="auto"/>
        <w:bottom w:val="none" w:sz="0" w:space="0" w:color="auto"/>
        <w:right w:val="none" w:sz="0" w:space="0" w:color="auto"/>
      </w:divBdr>
      <w:divsChild>
        <w:div w:id="957564903">
          <w:marLeft w:val="0"/>
          <w:marRight w:val="0"/>
          <w:marTop w:val="0"/>
          <w:marBottom w:val="0"/>
          <w:divBdr>
            <w:top w:val="none" w:sz="0" w:space="0" w:color="auto"/>
            <w:left w:val="none" w:sz="0" w:space="0" w:color="auto"/>
            <w:bottom w:val="none" w:sz="0" w:space="0" w:color="auto"/>
            <w:right w:val="none" w:sz="0" w:space="0" w:color="auto"/>
          </w:divBdr>
          <w:divsChild>
            <w:div w:id="104355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2122">
      <w:bodyDiv w:val="1"/>
      <w:marLeft w:val="0"/>
      <w:marRight w:val="0"/>
      <w:marTop w:val="0"/>
      <w:marBottom w:val="0"/>
      <w:divBdr>
        <w:top w:val="none" w:sz="0" w:space="0" w:color="auto"/>
        <w:left w:val="none" w:sz="0" w:space="0" w:color="auto"/>
        <w:bottom w:val="none" w:sz="0" w:space="0" w:color="auto"/>
        <w:right w:val="none" w:sz="0" w:space="0" w:color="auto"/>
      </w:divBdr>
    </w:div>
    <w:div w:id="263652110">
      <w:bodyDiv w:val="1"/>
      <w:marLeft w:val="0"/>
      <w:marRight w:val="0"/>
      <w:marTop w:val="0"/>
      <w:marBottom w:val="0"/>
      <w:divBdr>
        <w:top w:val="none" w:sz="0" w:space="0" w:color="auto"/>
        <w:left w:val="none" w:sz="0" w:space="0" w:color="auto"/>
        <w:bottom w:val="none" w:sz="0" w:space="0" w:color="auto"/>
        <w:right w:val="none" w:sz="0" w:space="0" w:color="auto"/>
      </w:divBdr>
    </w:div>
    <w:div w:id="284240041">
      <w:bodyDiv w:val="1"/>
      <w:marLeft w:val="0"/>
      <w:marRight w:val="0"/>
      <w:marTop w:val="0"/>
      <w:marBottom w:val="0"/>
      <w:divBdr>
        <w:top w:val="none" w:sz="0" w:space="0" w:color="auto"/>
        <w:left w:val="none" w:sz="0" w:space="0" w:color="auto"/>
        <w:bottom w:val="none" w:sz="0" w:space="0" w:color="auto"/>
        <w:right w:val="none" w:sz="0" w:space="0" w:color="auto"/>
      </w:divBdr>
    </w:div>
    <w:div w:id="289242247">
      <w:bodyDiv w:val="1"/>
      <w:marLeft w:val="0"/>
      <w:marRight w:val="0"/>
      <w:marTop w:val="0"/>
      <w:marBottom w:val="0"/>
      <w:divBdr>
        <w:top w:val="none" w:sz="0" w:space="0" w:color="auto"/>
        <w:left w:val="none" w:sz="0" w:space="0" w:color="auto"/>
        <w:bottom w:val="none" w:sz="0" w:space="0" w:color="auto"/>
        <w:right w:val="none" w:sz="0" w:space="0" w:color="auto"/>
      </w:divBdr>
    </w:div>
    <w:div w:id="334695091">
      <w:bodyDiv w:val="1"/>
      <w:marLeft w:val="0"/>
      <w:marRight w:val="0"/>
      <w:marTop w:val="0"/>
      <w:marBottom w:val="0"/>
      <w:divBdr>
        <w:top w:val="none" w:sz="0" w:space="0" w:color="auto"/>
        <w:left w:val="none" w:sz="0" w:space="0" w:color="auto"/>
        <w:bottom w:val="none" w:sz="0" w:space="0" w:color="auto"/>
        <w:right w:val="none" w:sz="0" w:space="0" w:color="auto"/>
      </w:divBdr>
    </w:div>
    <w:div w:id="411856129">
      <w:bodyDiv w:val="1"/>
      <w:marLeft w:val="0"/>
      <w:marRight w:val="0"/>
      <w:marTop w:val="0"/>
      <w:marBottom w:val="0"/>
      <w:divBdr>
        <w:top w:val="none" w:sz="0" w:space="0" w:color="auto"/>
        <w:left w:val="none" w:sz="0" w:space="0" w:color="auto"/>
        <w:bottom w:val="none" w:sz="0" w:space="0" w:color="auto"/>
        <w:right w:val="none" w:sz="0" w:space="0" w:color="auto"/>
      </w:divBdr>
    </w:div>
    <w:div w:id="428887678">
      <w:bodyDiv w:val="1"/>
      <w:marLeft w:val="0"/>
      <w:marRight w:val="0"/>
      <w:marTop w:val="0"/>
      <w:marBottom w:val="0"/>
      <w:divBdr>
        <w:top w:val="none" w:sz="0" w:space="0" w:color="auto"/>
        <w:left w:val="none" w:sz="0" w:space="0" w:color="auto"/>
        <w:bottom w:val="none" w:sz="0" w:space="0" w:color="auto"/>
        <w:right w:val="none" w:sz="0" w:space="0" w:color="auto"/>
      </w:divBdr>
    </w:div>
    <w:div w:id="438305354">
      <w:bodyDiv w:val="1"/>
      <w:marLeft w:val="0"/>
      <w:marRight w:val="0"/>
      <w:marTop w:val="0"/>
      <w:marBottom w:val="0"/>
      <w:divBdr>
        <w:top w:val="none" w:sz="0" w:space="0" w:color="auto"/>
        <w:left w:val="none" w:sz="0" w:space="0" w:color="auto"/>
        <w:bottom w:val="none" w:sz="0" w:space="0" w:color="auto"/>
        <w:right w:val="none" w:sz="0" w:space="0" w:color="auto"/>
      </w:divBdr>
    </w:div>
    <w:div w:id="461308834">
      <w:bodyDiv w:val="1"/>
      <w:marLeft w:val="0"/>
      <w:marRight w:val="0"/>
      <w:marTop w:val="0"/>
      <w:marBottom w:val="0"/>
      <w:divBdr>
        <w:top w:val="none" w:sz="0" w:space="0" w:color="auto"/>
        <w:left w:val="none" w:sz="0" w:space="0" w:color="auto"/>
        <w:bottom w:val="none" w:sz="0" w:space="0" w:color="auto"/>
        <w:right w:val="none" w:sz="0" w:space="0" w:color="auto"/>
      </w:divBdr>
    </w:div>
    <w:div w:id="516233409">
      <w:bodyDiv w:val="1"/>
      <w:marLeft w:val="0"/>
      <w:marRight w:val="0"/>
      <w:marTop w:val="0"/>
      <w:marBottom w:val="0"/>
      <w:divBdr>
        <w:top w:val="none" w:sz="0" w:space="0" w:color="auto"/>
        <w:left w:val="none" w:sz="0" w:space="0" w:color="auto"/>
        <w:bottom w:val="none" w:sz="0" w:space="0" w:color="auto"/>
        <w:right w:val="none" w:sz="0" w:space="0" w:color="auto"/>
      </w:divBdr>
    </w:div>
    <w:div w:id="530608595">
      <w:bodyDiv w:val="1"/>
      <w:marLeft w:val="0"/>
      <w:marRight w:val="0"/>
      <w:marTop w:val="0"/>
      <w:marBottom w:val="0"/>
      <w:divBdr>
        <w:top w:val="none" w:sz="0" w:space="0" w:color="auto"/>
        <w:left w:val="none" w:sz="0" w:space="0" w:color="auto"/>
        <w:bottom w:val="none" w:sz="0" w:space="0" w:color="auto"/>
        <w:right w:val="none" w:sz="0" w:space="0" w:color="auto"/>
      </w:divBdr>
    </w:div>
    <w:div w:id="575749918">
      <w:bodyDiv w:val="1"/>
      <w:marLeft w:val="0"/>
      <w:marRight w:val="0"/>
      <w:marTop w:val="0"/>
      <w:marBottom w:val="0"/>
      <w:divBdr>
        <w:top w:val="none" w:sz="0" w:space="0" w:color="auto"/>
        <w:left w:val="none" w:sz="0" w:space="0" w:color="auto"/>
        <w:bottom w:val="none" w:sz="0" w:space="0" w:color="auto"/>
        <w:right w:val="none" w:sz="0" w:space="0" w:color="auto"/>
      </w:divBdr>
    </w:div>
    <w:div w:id="581181193">
      <w:bodyDiv w:val="1"/>
      <w:marLeft w:val="0"/>
      <w:marRight w:val="0"/>
      <w:marTop w:val="0"/>
      <w:marBottom w:val="0"/>
      <w:divBdr>
        <w:top w:val="none" w:sz="0" w:space="0" w:color="auto"/>
        <w:left w:val="none" w:sz="0" w:space="0" w:color="auto"/>
        <w:bottom w:val="none" w:sz="0" w:space="0" w:color="auto"/>
        <w:right w:val="none" w:sz="0" w:space="0" w:color="auto"/>
      </w:divBdr>
    </w:div>
    <w:div w:id="583681861">
      <w:bodyDiv w:val="1"/>
      <w:marLeft w:val="0"/>
      <w:marRight w:val="0"/>
      <w:marTop w:val="0"/>
      <w:marBottom w:val="0"/>
      <w:divBdr>
        <w:top w:val="none" w:sz="0" w:space="0" w:color="auto"/>
        <w:left w:val="none" w:sz="0" w:space="0" w:color="auto"/>
        <w:bottom w:val="none" w:sz="0" w:space="0" w:color="auto"/>
        <w:right w:val="none" w:sz="0" w:space="0" w:color="auto"/>
      </w:divBdr>
      <w:divsChild>
        <w:div w:id="859584296">
          <w:marLeft w:val="0"/>
          <w:marRight w:val="0"/>
          <w:marTop w:val="0"/>
          <w:marBottom w:val="0"/>
          <w:divBdr>
            <w:top w:val="none" w:sz="0" w:space="0" w:color="auto"/>
            <w:left w:val="none" w:sz="0" w:space="0" w:color="auto"/>
            <w:bottom w:val="none" w:sz="0" w:space="0" w:color="auto"/>
            <w:right w:val="none" w:sz="0" w:space="0" w:color="auto"/>
          </w:divBdr>
          <w:divsChild>
            <w:div w:id="792672515">
              <w:marLeft w:val="0"/>
              <w:marRight w:val="0"/>
              <w:marTop w:val="0"/>
              <w:marBottom w:val="0"/>
              <w:divBdr>
                <w:top w:val="none" w:sz="0" w:space="0" w:color="auto"/>
                <w:left w:val="none" w:sz="0" w:space="0" w:color="auto"/>
                <w:bottom w:val="none" w:sz="0" w:space="0" w:color="auto"/>
                <w:right w:val="none" w:sz="0" w:space="0" w:color="auto"/>
              </w:divBdr>
            </w:div>
            <w:div w:id="877013026">
              <w:marLeft w:val="0"/>
              <w:marRight w:val="0"/>
              <w:marTop w:val="0"/>
              <w:marBottom w:val="0"/>
              <w:divBdr>
                <w:top w:val="none" w:sz="0" w:space="0" w:color="auto"/>
                <w:left w:val="none" w:sz="0" w:space="0" w:color="auto"/>
                <w:bottom w:val="none" w:sz="0" w:space="0" w:color="auto"/>
                <w:right w:val="none" w:sz="0" w:space="0" w:color="auto"/>
              </w:divBdr>
            </w:div>
            <w:div w:id="125443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761353">
      <w:bodyDiv w:val="1"/>
      <w:marLeft w:val="0"/>
      <w:marRight w:val="0"/>
      <w:marTop w:val="0"/>
      <w:marBottom w:val="0"/>
      <w:divBdr>
        <w:top w:val="none" w:sz="0" w:space="0" w:color="auto"/>
        <w:left w:val="none" w:sz="0" w:space="0" w:color="auto"/>
        <w:bottom w:val="none" w:sz="0" w:space="0" w:color="auto"/>
        <w:right w:val="none" w:sz="0" w:space="0" w:color="auto"/>
      </w:divBdr>
    </w:div>
    <w:div w:id="646054886">
      <w:bodyDiv w:val="1"/>
      <w:marLeft w:val="0"/>
      <w:marRight w:val="0"/>
      <w:marTop w:val="0"/>
      <w:marBottom w:val="0"/>
      <w:divBdr>
        <w:top w:val="none" w:sz="0" w:space="0" w:color="auto"/>
        <w:left w:val="none" w:sz="0" w:space="0" w:color="auto"/>
        <w:bottom w:val="none" w:sz="0" w:space="0" w:color="auto"/>
        <w:right w:val="none" w:sz="0" w:space="0" w:color="auto"/>
      </w:divBdr>
    </w:div>
    <w:div w:id="657224594">
      <w:bodyDiv w:val="1"/>
      <w:marLeft w:val="0"/>
      <w:marRight w:val="0"/>
      <w:marTop w:val="0"/>
      <w:marBottom w:val="0"/>
      <w:divBdr>
        <w:top w:val="none" w:sz="0" w:space="0" w:color="auto"/>
        <w:left w:val="none" w:sz="0" w:space="0" w:color="auto"/>
        <w:bottom w:val="none" w:sz="0" w:space="0" w:color="auto"/>
        <w:right w:val="none" w:sz="0" w:space="0" w:color="auto"/>
      </w:divBdr>
    </w:div>
    <w:div w:id="681929416">
      <w:bodyDiv w:val="1"/>
      <w:marLeft w:val="0"/>
      <w:marRight w:val="0"/>
      <w:marTop w:val="0"/>
      <w:marBottom w:val="0"/>
      <w:divBdr>
        <w:top w:val="none" w:sz="0" w:space="0" w:color="auto"/>
        <w:left w:val="none" w:sz="0" w:space="0" w:color="auto"/>
        <w:bottom w:val="none" w:sz="0" w:space="0" w:color="auto"/>
        <w:right w:val="none" w:sz="0" w:space="0" w:color="auto"/>
      </w:divBdr>
    </w:div>
    <w:div w:id="694110802">
      <w:bodyDiv w:val="1"/>
      <w:marLeft w:val="0"/>
      <w:marRight w:val="0"/>
      <w:marTop w:val="0"/>
      <w:marBottom w:val="0"/>
      <w:divBdr>
        <w:top w:val="none" w:sz="0" w:space="0" w:color="auto"/>
        <w:left w:val="none" w:sz="0" w:space="0" w:color="auto"/>
        <w:bottom w:val="none" w:sz="0" w:space="0" w:color="auto"/>
        <w:right w:val="none" w:sz="0" w:space="0" w:color="auto"/>
      </w:divBdr>
    </w:div>
    <w:div w:id="720444479">
      <w:bodyDiv w:val="1"/>
      <w:marLeft w:val="0"/>
      <w:marRight w:val="0"/>
      <w:marTop w:val="0"/>
      <w:marBottom w:val="0"/>
      <w:divBdr>
        <w:top w:val="none" w:sz="0" w:space="0" w:color="auto"/>
        <w:left w:val="none" w:sz="0" w:space="0" w:color="auto"/>
        <w:bottom w:val="none" w:sz="0" w:space="0" w:color="auto"/>
        <w:right w:val="none" w:sz="0" w:space="0" w:color="auto"/>
      </w:divBdr>
    </w:div>
    <w:div w:id="736511592">
      <w:bodyDiv w:val="1"/>
      <w:marLeft w:val="0"/>
      <w:marRight w:val="0"/>
      <w:marTop w:val="0"/>
      <w:marBottom w:val="0"/>
      <w:divBdr>
        <w:top w:val="none" w:sz="0" w:space="0" w:color="auto"/>
        <w:left w:val="none" w:sz="0" w:space="0" w:color="auto"/>
        <w:bottom w:val="none" w:sz="0" w:space="0" w:color="auto"/>
        <w:right w:val="none" w:sz="0" w:space="0" w:color="auto"/>
      </w:divBdr>
    </w:div>
    <w:div w:id="758261006">
      <w:bodyDiv w:val="1"/>
      <w:marLeft w:val="0"/>
      <w:marRight w:val="0"/>
      <w:marTop w:val="0"/>
      <w:marBottom w:val="0"/>
      <w:divBdr>
        <w:top w:val="none" w:sz="0" w:space="0" w:color="auto"/>
        <w:left w:val="none" w:sz="0" w:space="0" w:color="auto"/>
        <w:bottom w:val="none" w:sz="0" w:space="0" w:color="auto"/>
        <w:right w:val="none" w:sz="0" w:space="0" w:color="auto"/>
      </w:divBdr>
    </w:div>
    <w:div w:id="790634878">
      <w:bodyDiv w:val="1"/>
      <w:marLeft w:val="0"/>
      <w:marRight w:val="0"/>
      <w:marTop w:val="0"/>
      <w:marBottom w:val="0"/>
      <w:divBdr>
        <w:top w:val="none" w:sz="0" w:space="0" w:color="auto"/>
        <w:left w:val="none" w:sz="0" w:space="0" w:color="auto"/>
        <w:bottom w:val="none" w:sz="0" w:space="0" w:color="auto"/>
        <w:right w:val="none" w:sz="0" w:space="0" w:color="auto"/>
      </w:divBdr>
    </w:div>
    <w:div w:id="892083964">
      <w:bodyDiv w:val="1"/>
      <w:marLeft w:val="0"/>
      <w:marRight w:val="0"/>
      <w:marTop w:val="0"/>
      <w:marBottom w:val="0"/>
      <w:divBdr>
        <w:top w:val="none" w:sz="0" w:space="0" w:color="auto"/>
        <w:left w:val="none" w:sz="0" w:space="0" w:color="auto"/>
        <w:bottom w:val="none" w:sz="0" w:space="0" w:color="auto"/>
        <w:right w:val="none" w:sz="0" w:space="0" w:color="auto"/>
      </w:divBdr>
    </w:div>
    <w:div w:id="894050504">
      <w:bodyDiv w:val="1"/>
      <w:marLeft w:val="0"/>
      <w:marRight w:val="0"/>
      <w:marTop w:val="0"/>
      <w:marBottom w:val="0"/>
      <w:divBdr>
        <w:top w:val="none" w:sz="0" w:space="0" w:color="auto"/>
        <w:left w:val="none" w:sz="0" w:space="0" w:color="auto"/>
        <w:bottom w:val="none" w:sz="0" w:space="0" w:color="auto"/>
        <w:right w:val="none" w:sz="0" w:space="0" w:color="auto"/>
      </w:divBdr>
    </w:div>
    <w:div w:id="910040438">
      <w:bodyDiv w:val="1"/>
      <w:marLeft w:val="0"/>
      <w:marRight w:val="0"/>
      <w:marTop w:val="0"/>
      <w:marBottom w:val="0"/>
      <w:divBdr>
        <w:top w:val="none" w:sz="0" w:space="0" w:color="auto"/>
        <w:left w:val="none" w:sz="0" w:space="0" w:color="auto"/>
        <w:bottom w:val="none" w:sz="0" w:space="0" w:color="auto"/>
        <w:right w:val="none" w:sz="0" w:space="0" w:color="auto"/>
      </w:divBdr>
    </w:div>
    <w:div w:id="1008868506">
      <w:bodyDiv w:val="1"/>
      <w:marLeft w:val="0"/>
      <w:marRight w:val="0"/>
      <w:marTop w:val="0"/>
      <w:marBottom w:val="0"/>
      <w:divBdr>
        <w:top w:val="none" w:sz="0" w:space="0" w:color="auto"/>
        <w:left w:val="none" w:sz="0" w:space="0" w:color="auto"/>
        <w:bottom w:val="none" w:sz="0" w:space="0" w:color="auto"/>
        <w:right w:val="none" w:sz="0" w:space="0" w:color="auto"/>
      </w:divBdr>
    </w:div>
    <w:div w:id="1024478470">
      <w:bodyDiv w:val="1"/>
      <w:marLeft w:val="0"/>
      <w:marRight w:val="0"/>
      <w:marTop w:val="0"/>
      <w:marBottom w:val="0"/>
      <w:divBdr>
        <w:top w:val="none" w:sz="0" w:space="0" w:color="auto"/>
        <w:left w:val="none" w:sz="0" w:space="0" w:color="auto"/>
        <w:bottom w:val="none" w:sz="0" w:space="0" w:color="auto"/>
        <w:right w:val="none" w:sz="0" w:space="0" w:color="auto"/>
      </w:divBdr>
    </w:div>
    <w:div w:id="1062874288">
      <w:bodyDiv w:val="1"/>
      <w:marLeft w:val="0"/>
      <w:marRight w:val="0"/>
      <w:marTop w:val="0"/>
      <w:marBottom w:val="0"/>
      <w:divBdr>
        <w:top w:val="none" w:sz="0" w:space="0" w:color="auto"/>
        <w:left w:val="none" w:sz="0" w:space="0" w:color="auto"/>
        <w:bottom w:val="none" w:sz="0" w:space="0" w:color="auto"/>
        <w:right w:val="none" w:sz="0" w:space="0" w:color="auto"/>
      </w:divBdr>
    </w:div>
    <w:div w:id="1102798209">
      <w:bodyDiv w:val="1"/>
      <w:marLeft w:val="0"/>
      <w:marRight w:val="0"/>
      <w:marTop w:val="0"/>
      <w:marBottom w:val="0"/>
      <w:divBdr>
        <w:top w:val="none" w:sz="0" w:space="0" w:color="auto"/>
        <w:left w:val="none" w:sz="0" w:space="0" w:color="auto"/>
        <w:bottom w:val="none" w:sz="0" w:space="0" w:color="auto"/>
        <w:right w:val="none" w:sz="0" w:space="0" w:color="auto"/>
      </w:divBdr>
    </w:div>
    <w:div w:id="1134979508">
      <w:bodyDiv w:val="1"/>
      <w:marLeft w:val="0"/>
      <w:marRight w:val="0"/>
      <w:marTop w:val="0"/>
      <w:marBottom w:val="0"/>
      <w:divBdr>
        <w:top w:val="none" w:sz="0" w:space="0" w:color="auto"/>
        <w:left w:val="none" w:sz="0" w:space="0" w:color="auto"/>
        <w:bottom w:val="none" w:sz="0" w:space="0" w:color="auto"/>
        <w:right w:val="none" w:sz="0" w:space="0" w:color="auto"/>
      </w:divBdr>
    </w:div>
    <w:div w:id="1221787665">
      <w:bodyDiv w:val="1"/>
      <w:marLeft w:val="0"/>
      <w:marRight w:val="0"/>
      <w:marTop w:val="0"/>
      <w:marBottom w:val="0"/>
      <w:divBdr>
        <w:top w:val="none" w:sz="0" w:space="0" w:color="auto"/>
        <w:left w:val="none" w:sz="0" w:space="0" w:color="auto"/>
        <w:bottom w:val="none" w:sz="0" w:space="0" w:color="auto"/>
        <w:right w:val="none" w:sz="0" w:space="0" w:color="auto"/>
      </w:divBdr>
      <w:divsChild>
        <w:div w:id="745341991">
          <w:marLeft w:val="0"/>
          <w:marRight w:val="0"/>
          <w:marTop w:val="0"/>
          <w:marBottom w:val="0"/>
          <w:divBdr>
            <w:top w:val="none" w:sz="0" w:space="0" w:color="auto"/>
            <w:left w:val="none" w:sz="0" w:space="0" w:color="auto"/>
            <w:bottom w:val="none" w:sz="0" w:space="0" w:color="auto"/>
            <w:right w:val="none" w:sz="0" w:space="0" w:color="auto"/>
          </w:divBdr>
        </w:div>
      </w:divsChild>
    </w:div>
    <w:div w:id="1223714189">
      <w:bodyDiv w:val="1"/>
      <w:marLeft w:val="0"/>
      <w:marRight w:val="0"/>
      <w:marTop w:val="0"/>
      <w:marBottom w:val="0"/>
      <w:divBdr>
        <w:top w:val="none" w:sz="0" w:space="0" w:color="auto"/>
        <w:left w:val="none" w:sz="0" w:space="0" w:color="auto"/>
        <w:bottom w:val="none" w:sz="0" w:space="0" w:color="auto"/>
        <w:right w:val="none" w:sz="0" w:space="0" w:color="auto"/>
      </w:divBdr>
    </w:div>
    <w:div w:id="1251161733">
      <w:bodyDiv w:val="1"/>
      <w:marLeft w:val="0"/>
      <w:marRight w:val="0"/>
      <w:marTop w:val="0"/>
      <w:marBottom w:val="0"/>
      <w:divBdr>
        <w:top w:val="none" w:sz="0" w:space="0" w:color="auto"/>
        <w:left w:val="none" w:sz="0" w:space="0" w:color="auto"/>
        <w:bottom w:val="none" w:sz="0" w:space="0" w:color="auto"/>
        <w:right w:val="none" w:sz="0" w:space="0" w:color="auto"/>
      </w:divBdr>
    </w:div>
    <w:div w:id="1270506234">
      <w:bodyDiv w:val="1"/>
      <w:marLeft w:val="0"/>
      <w:marRight w:val="0"/>
      <w:marTop w:val="0"/>
      <w:marBottom w:val="0"/>
      <w:divBdr>
        <w:top w:val="none" w:sz="0" w:space="0" w:color="auto"/>
        <w:left w:val="none" w:sz="0" w:space="0" w:color="auto"/>
        <w:bottom w:val="none" w:sz="0" w:space="0" w:color="auto"/>
        <w:right w:val="none" w:sz="0" w:space="0" w:color="auto"/>
      </w:divBdr>
      <w:divsChild>
        <w:div w:id="165024845">
          <w:marLeft w:val="0"/>
          <w:marRight w:val="0"/>
          <w:marTop w:val="0"/>
          <w:marBottom w:val="0"/>
          <w:divBdr>
            <w:top w:val="none" w:sz="0" w:space="0" w:color="auto"/>
            <w:left w:val="none" w:sz="0" w:space="0" w:color="auto"/>
            <w:bottom w:val="none" w:sz="0" w:space="0" w:color="auto"/>
            <w:right w:val="none" w:sz="0" w:space="0" w:color="auto"/>
          </w:divBdr>
          <w:divsChild>
            <w:div w:id="144959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628224">
      <w:bodyDiv w:val="1"/>
      <w:marLeft w:val="0"/>
      <w:marRight w:val="0"/>
      <w:marTop w:val="0"/>
      <w:marBottom w:val="0"/>
      <w:divBdr>
        <w:top w:val="none" w:sz="0" w:space="0" w:color="auto"/>
        <w:left w:val="none" w:sz="0" w:space="0" w:color="auto"/>
        <w:bottom w:val="none" w:sz="0" w:space="0" w:color="auto"/>
        <w:right w:val="none" w:sz="0" w:space="0" w:color="auto"/>
      </w:divBdr>
    </w:div>
    <w:div w:id="1358627745">
      <w:bodyDiv w:val="1"/>
      <w:marLeft w:val="0"/>
      <w:marRight w:val="0"/>
      <w:marTop w:val="0"/>
      <w:marBottom w:val="0"/>
      <w:divBdr>
        <w:top w:val="none" w:sz="0" w:space="0" w:color="auto"/>
        <w:left w:val="none" w:sz="0" w:space="0" w:color="auto"/>
        <w:bottom w:val="none" w:sz="0" w:space="0" w:color="auto"/>
        <w:right w:val="none" w:sz="0" w:space="0" w:color="auto"/>
      </w:divBdr>
    </w:div>
    <w:div w:id="1364550962">
      <w:bodyDiv w:val="1"/>
      <w:marLeft w:val="0"/>
      <w:marRight w:val="0"/>
      <w:marTop w:val="0"/>
      <w:marBottom w:val="0"/>
      <w:divBdr>
        <w:top w:val="none" w:sz="0" w:space="0" w:color="auto"/>
        <w:left w:val="none" w:sz="0" w:space="0" w:color="auto"/>
        <w:bottom w:val="none" w:sz="0" w:space="0" w:color="auto"/>
        <w:right w:val="none" w:sz="0" w:space="0" w:color="auto"/>
      </w:divBdr>
      <w:divsChild>
        <w:div w:id="959534435">
          <w:marLeft w:val="0"/>
          <w:marRight w:val="0"/>
          <w:marTop w:val="0"/>
          <w:marBottom w:val="0"/>
          <w:divBdr>
            <w:top w:val="none" w:sz="0" w:space="0" w:color="auto"/>
            <w:left w:val="none" w:sz="0" w:space="0" w:color="auto"/>
            <w:bottom w:val="none" w:sz="0" w:space="0" w:color="auto"/>
            <w:right w:val="none" w:sz="0" w:space="0" w:color="auto"/>
          </w:divBdr>
        </w:div>
      </w:divsChild>
    </w:div>
    <w:div w:id="1421755305">
      <w:bodyDiv w:val="1"/>
      <w:marLeft w:val="0"/>
      <w:marRight w:val="0"/>
      <w:marTop w:val="0"/>
      <w:marBottom w:val="0"/>
      <w:divBdr>
        <w:top w:val="none" w:sz="0" w:space="0" w:color="auto"/>
        <w:left w:val="none" w:sz="0" w:space="0" w:color="auto"/>
        <w:bottom w:val="none" w:sz="0" w:space="0" w:color="auto"/>
        <w:right w:val="none" w:sz="0" w:space="0" w:color="auto"/>
      </w:divBdr>
    </w:div>
    <w:div w:id="1434008688">
      <w:bodyDiv w:val="1"/>
      <w:marLeft w:val="0"/>
      <w:marRight w:val="0"/>
      <w:marTop w:val="0"/>
      <w:marBottom w:val="0"/>
      <w:divBdr>
        <w:top w:val="none" w:sz="0" w:space="0" w:color="auto"/>
        <w:left w:val="none" w:sz="0" w:space="0" w:color="auto"/>
        <w:bottom w:val="none" w:sz="0" w:space="0" w:color="auto"/>
        <w:right w:val="none" w:sz="0" w:space="0" w:color="auto"/>
      </w:divBdr>
    </w:div>
    <w:div w:id="1482235591">
      <w:bodyDiv w:val="1"/>
      <w:marLeft w:val="0"/>
      <w:marRight w:val="0"/>
      <w:marTop w:val="0"/>
      <w:marBottom w:val="0"/>
      <w:divBdr>
        <w:top w:val="none" w:sz="0" w:space="0" w:color="auto"/>
        <w:left w:val="none" w:sz="0" w:space="0" w:color="auto"/>
        <w:bottom w:val="none" w:sz="0" w:space="0" w:color="auto"/>
        <w:right w:val="none" w:sz="0" w:space="0" w:color="auto"/>
      </w:divBdr>
    </w:div>
    <w:div w:id="1508790782">
      <w:bodyDiv w:val="1"/>
      <w:marLeft w:val="0"/>
      <w:marRight w:val="0"/>
      <w:marTop w:val="0"/>
      <w:marBottom w:val="0"/>
      <w:divBdr>
        <w:top w:val="none" w:sz="0" w:space="0" w:color="auto"/>
        <w:left w:val="none" w:sz="0" w:space="0" w:color="auto"/>
        <w:bottom w:val="none" w:sz="0" w:space="0" w:color="auto"/>
        <w:right w:val="none" w:sz="0" w:space="0" w:color="auto"/>
      </w:divBdr>
    </w:div>
    <w:div w:id="1510170598">
      <w:bodyDiv w:val="1"/>
      <w:marLeft w:val="0"/>
      <w:marRight w:val="0"/>
      <w:marTop w:val="0"/>
      <w:marBottom w:val="0"/>
      <w:divBdr>
        <w:top w:val="none" w:sz="0" w:space="0" w:color="auto"/>
        <w:left w:val="none" w:sz="0" w:space="0" w:color="auto"/>
        <w:bottom w:val="none" w:sz="0" w:space="0" w:color="auto"/>
        <w:right w:val="none" w:sz="0" w:space="0" w:color="auto"/>
      </w:divBdr>
    </w:div>
    <w:div w:id="1540124138">
      <w:bodyDiv w:val="1"/>
      <w:marLeft w:val="0"/>
      <w:marRight w:val="0"/>
      <w:marTop w:val="0"/>
      <w:marBottom w:val="0"/>
      <w:divBdr>
        <w:top w:val="none" w:sz="0" w:space="0" w:color="auto"/>
        <w:left w:val="none" w:sz="0" w:space="0" w:color="auto"/>
        <w:bottom w:val="none" w:sz="0" w:space="0" w:color="auto"/>
        <w:right w:val="none" w:sz="0" w:space="0" w:color="auto"/>
      </w:divBdr>
    </w:div>
    <w:div w:id="1682930472">
      <w:bodyDiv w:val="1"/>
      <w:marLeft w:val="0"/>
      <w:marRight w:val="0"/>
      <w:marTop w:val="0"/>
      <w:marBottom w:val="0"/>
      <w:divBdr>
        <w:top w:val="none" w:sz="0" w:space="0" w:color="auto"/>
        <w:left w:val="none" w:sz="0" w:space="0" w:color="auto"/>
        <w:bottom w:val="none" w:sz="0" w:space="0" w:color="auto"/>
        <w:right w:val="none" w:sz="0" w:space="0" w:color="auto"/>
      </w:divBdr>
    </w:div>
    <w:div w:id="1693527605">
      <w:bodyDiv w:val="1"/>
      <w:marLeft w:val="0"/>
      <w:marRight w:val="0"/>
      <w:marTop w:val="0"/>
      <w:marBottom w:val="0"/>
      <w:divBdr>
        <w:top w:val="none" w:sz="0" w:space="0" w:color="auto"/>
        <w:left w:val="none" w:sz="0" w:space="0" w:color="auto"/>
        <w:bottom w:val="none" w:sz="0" w:space="0" w:color="auto"/>
        <w:right w:val="none" w:sz="0" w:space="0" w:color="auto"/>
      </w:divBdr>
      <w:divsChild>
        <w:div w:id="956720441">
          <w:marLeft w:val="0"/>
          <w:marRight w:val="0"/>
          <w:marTop w:val="0"/>
          <w:marBottom w:val="0"/>
          <w:divBdr>
            <w:top w:val="none" w:sz="0" w:space="0" w:color="auto"/>
            <w:left w:val="none" w:sz="0" w:space="0" w:color="auto"/>
            <w:bottom w:val="none" w:sz="0" w:space="0" w:color="auto"/>
            <w:right w:val="none" w:sz="0" w:space="0" w:color="auto"/>
          </w:divBdr>
        </w:div>
      </w:divsChild>
    </w:div>
    <w:div w:id="1705012734">
      <w:bodyDiv w:val="1"/>
      <w:marLeft w:val="0"/>
      <w:marRight w:val="0"/>
      <w:marTop w:val="0"/>
      <w:marBottom w:val="0"/>
      <w:divBdr>
        <w:top w:val="none" w:sz="0" w:space="0" w:color="auto"/>
        <w:left w:val="none" w:sz="0" w:space="0" w:color="auto"/>
        <w:bottom w:val="none" w:sz="0" w:space="0" w:color="auto"/>
        <w:right w:val="none" w:sz="0" w:space="0" w:color="auto"/>
      </w:divBdr>
    </w:div>
    <w:div w:id="1708530026">
      <w:bodyDiv w:val="1"/>
      <w:marLeft w:val="0"/>
      <w:marRight w:val="0"/>
      <w:marTop w:val="0"/>
      <w:marBottom w:val="0"/>
      <w:divBdr>
        <w:top w:val="none" w:sz="0" w:space="0" w:color="auto"/>
        <w:left w:val="none" w:sz="0" w:space="0" w:color="auto"/>
        <w:bottom w:val="none" w:sz="0" w:space="0" w:color="auto"/>
        <w:right w:val="none" w:sz="0" w:space="0" w:color="auto"/>
      </w:divBdr>
      <w:divsChild>
        <w:div w:id="2132044903">
          <w:marLeft w:val="0"/>
          <w:marRight w:val="0"/>
          <w:marTop w:val="0"/>
          <w:marBottom w:val="0"/>
          <w:divBdr>
            <w:top w:val="none" w:sz="0" w:space="0" w:color="auto"/>
            <w:left w:val="none" w:sz="0" w:space="0" w:color="auto"/>
            <w:bottom w:val="none" w:sz="0" w:space="0" w:color="auto"/>
            <w:right w:val="none" w:sz="0" w:space="0" w:color="auto"/>
          </w:divBdr>
          <w:divsChild>
            <w:div w:id="62091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17393">
      <w:bodyDiv w:val="1"/>
      <w:marLeft w:val="0"/>
      <w:marRight w:val="0"/>
      <w:marTop w:val="0"/>
      <w:marBottom w:val="0"/>
      <w:divBdr>
        <w:top w:val="none" w:sz="0" w:space="0" w:color="auto"/>
        <w:left w:val="none" w:sz="0" w:space="0" w:color="auto"/>
        <w:bottom w:val="none" w:sz="0" w:space="0" w:color="auto"/>
        <w:right w:val="none" w:sz="0" w:space="0" w:color="auto"/>
      </w:divBdr>
    </w:div>
    <w:div w:id="1778980865">
      <w:bodyDiv w:val="1"/>
      <w:marLeft w:val="0"/>
      <w:marRight w:val="0"/>
      <w:marTop w:val="0"/>
      <w:marBottom w:val="0"/>
      <w:divBdr>
        <w:top w:val="none" w:sz="0" w:space="0" w:color="auto"/>
        <w:left w:val="none" w:sz="0" w:space="0" w:color="auto"/>
        <w:bottom w:val="none" w:sz="0" w:space="0" w:color="auto"/>
        <w:right w:val="none" w:sz="0" w:space="0" w:color="auto"/>
      </w:divBdr>
    </w:div>
    <w:div w:id="1786381816">
      <w:bodyDiv w:val="1"/>
      <w:marLeft w:val="0"/>
      <w:marRight w:val="0"/>
      <w:marTop w:val="0"/>
      <w:marBottom w:val="0"/>
      <w:divBdr>
        <w:top w:val="none" w:sz="0" w:space="0" w:color="auto"/>
        <w:left w:val="none" w:sz="0" w:space="0" w:color="auto"/>
        <w:bottom w:val="none" w:sz="0" w:space="0" w:color="auto"/>
        <w:right w:val="none" w:sz="0" w:space="0" w:color="auto"/>
      </w:divBdr>
    </w:div>
    <w:div w:id="1798182685">
      <w:bodyDiv w:val="1"/>
      <w:marLeft w:val="0"/>
      <w:marRight w:val="0"/>
      <w:marTop w:val="0"/>
      <w:marBottom w:val="0"/>
      <w:divBdr>
        <w:top w:val="none" w:sz="0" w:space="0" w:color="auto"/>
        <w:left w:val="none" w:sz="0" w:space="0" w:color="auto"/>
        <w:bottom w:val="none" w:sz="0" w:space="0" w:color="auto"/>
        <w:right w:val="none" w:sz="0" w:space="0" w:color="auto"/>
      </w:divBdr>
    </w:div>
    <w:div w:id="1808431201">
      <w:bodyDiv w:val="1"/>
      <w:marLeft w:val="0"/>
      <w:marRight w:val="0"/>
      <w:marTop w:val="0"/>
      <w:marBottom w:val="0"/>
      <w:divBdr>
        <w:top w:val="none" w:sz="0" w:space="0" w:color="auto"/>
        <w:left w:val="none" w:sz="0" w:space="0" w:color="auto"/>
        <w:bottom w:val="none" w:sz="0" w:space="0" w:color="auto"/>
        <w:right w:val="none" w:sz="0" w:space="0" w:color="auto"/>
      </w:divBdr>
    </w:div>
    <w:div w:id="1810172675">
      <w:bodyDiv w:val="1"/>
      <w:marLeft w:val="0"/>
      <w:marRight w:val="0"/>
      <w:marTop w:val="0"/>
      <w:marBottom w:val="0"/>
      <w:divBdr>
        <w:top w:val="none" w:sz="0" w:space="0" w:color="auto"/>
        <w:left w:val="none" w:sz="0" w:space="0" w:color="auto"/>
        <w:bottom w:val="none" w:sz="0" w:space="0" w:color="auto"/>
        <w:right w:val="none" w:sz="0" w:space="0" w:color="auto"/>
      </w:divBdr>
    </w:div>
    <w:div w:id="1811361947">
      <w:bodyDiv w:val="1"/>
      <w:marLeft w:val="0"/>
      <w:marRight w:val="0"/>
      <w:marTop w:val="0"/>
      <w:marBottom w:val="0"/>
      <w:divBdr>
        <w:top w:val="none" w:sz="0" w:space="0" w:color="auto"/>
        <w:left w:val="none" w:sz="0" w:space="0" w:color="auto"/>
        <w:bottom w:val="none" w:sz="0" w:space="0" w:color="auto"/>
        <w:right w:val="none" w:sz="0" w:space="0" w:color="auto"/>
      </w:divBdr>
      <w:divsChild>
        <w:div w:id="1201357071">
          <w:marLeft w:val="0"/>
          <w:marRight w:val="0"/>
          <w:marTop w:val="0"/>
          <w:marBottom w:val="0"/>
          <w:divBdr>
            <w:top w:val="none" w:sz="0" w:space="0" w:color="auto"/>
            <w:left w:val="none" w:sz="0" w:space="0" w:color="auto"/>
            <w:bottom w:val="none" w:sz="0" w:space="0" w:color="auto"/>
            <w:right w:val="none" w:sz="0" w:space="0" w:color="auto"/>
          </w:divBdr>
        </w:div>
      </w:divsChild>
    </w:div>
    <w:div w:id="1815635491">
      <w:bodyDiv w:val="1"/>
      <w:marLeft w:val="0"/>
      <w:marRight w:val="0"/>
      <w:marTop w:val="0"/>
      <w:marBottom w:val="0"/>
      <w:divBdr>
        <w:top w:val="none" w:sz="0" w:space="0" w:color="auto"/>
        <w:left w:val="none" w:sz="0" w:space="0" w:color="auto"/>
        <w:bottom w:val="none" w:sz="0" w:space="0" w:color="auto"/>
        <w:right w:val="none" w:sz="0" w:space="0" w:color="auto"/>
      </w:divBdr>
    </w:div>
    <w:div w:id="1843162498">
      <w:bodyDiv w:val="1"/>
      <w:marLeft w:val="0"/>
      <w:marRight w:val="0"/>
      <w:marTop w:val="0"/>
      <w:marBottom w:val="0"/>
      <w:divBdr>
        <w:top w:val="none" w:sz="0" w:space="0" w:color="auto"/>
        <w:left w:val="none" w:sz="0" w:space="0" w:color="auto"/>
        <w:bottom w:val="none" w:sz="0" w:space="0" w:color="auto"/>
        <w:right w:val="none" w:sz="0" w:space="0" w:color="auto"/>
      </w:divBdr>
      <w:divsChild>
        <w:div w:id="498038251">
          <w:marLeft w:val="0"/>
          <w:marRight w:val="0"/>
          <w:marTop w:val="0"/>
          <w:marBottom w:val="0"/>
          <w:divBdr>
            <w:top w:val="none" w:sz="0" w:space="0" w:color="auto"/>
            <w:left w:val="none" w:sz="0" w:space="0" w:color="auto"/>
            <w:bottom w:val="none" w:sz="0" w:space="0" w:color="auto"/>
            <w:right w:val="none" w:sz="0" w:space="0" w:color="auto"/>
          </w:divBdr>
        </w:div>
      </w:divsChild>
    </w:div>
    <w:div w:id="1843816800">
      <w:bodyDiv w:val="1"/>
      <w:marLeft w:val="0"/>
      <w:marRight w:val="0"/>
      <w:marTop w:val="0"/>
      <w:marBottom w:val="0"/>
      <w:divBdr>
        <w:top w:val="none" w:sz="0" w:space="0" w:color="auto"/>
        <w:left w:val="none" w:sz="0" w:space="0" w:color="auto"/>
        <w:bottom w:val="none" w:sz="0" w:space="0" w:color="auto"/>
        <w:right w:val="none" w:sz="0" w:space="0" w:color="auto"/>
      </w:divBdr>
    </w:div>
    <w:div w:id="1855338022">
      <w:bodyDiv w:val="1"/>
      <w:marLeft w:val="0"/>
      <w:marRight w:val="0"/>
      <w:marTop w:val="0"/>
      <w:marBottom w:val="0"/>
      <w:divBdr>
        <w:top w:val="none" w:sz="0" w:space="0" w:color="auto"/>
        <w:left w:val="none" w:sz="0" w:space="0" w:color="auto"/>
        <w:bottom w:val="none" w:sz="0" w:space="0" w:color="auto"/>
        <w:right w:val="none" w:sz="0" w:space="0" w:color="auto"/>
      </w:divBdr>
    </w:div>
    <w:div w:id="1885482762">
      <w:bodyDiv w:val="1"/>
      <w:marLeft w:val="0"/>
      <w:marRight w:val="0"/>
      <w:marTop w:val="0"/>
      <w:marBottom w:val="0"/>
      <w:divBdr>
        <w:top w:val="none" w:sz="0" w:space="0" w:color="auto"/>
        <w:left w:val="none" w:sz="0" w:space="0" w:color="auto"/>
        <w:bottom w:val="none" w:sz="0" w:space="0" w:color="auto"/>
        <w:right w:val="none" w:sz="0" w:space="0" w:color="auto"/>
      </w:divBdr>
    </w:div>
    <w:div w:id="1892225036">
      <w:bodyDiv w:val="1"/>
      <w:marLeft w:val="0"/>
      <w:marRight w:val="0"/>
      <w:marTop w:val="0"/>
      <w:marBottom w:val="0"/>
      <w:divBdr>
        <w:top w:val="none" w:sz="0" w:space="0" w:color="auto"/>
        <w:left w:val="none" w:sz="0" w:space="0" w:color="auto"/>
        <w:bottom w:val="none" w:sz="0" w:space="0" w:color="auto"/>
        <w:right w:val="none" w:sz="0" w:space="0" w:color="auto"/>
      </w:divBdr>
      <w:divsChild>
        <w:div w:id="539320163">
          <w:marLeft w:val="0"/>
          <w:marRight w:val="0"/>
          <w:marTop w:val="0"/>
          <w:marBottom w:val="0"/>
          <w:divBdr>
            <w:top w:val="none" w:sz="0" w:space="0" w:color="auto"/>
            <w:left w:val="none" w:sz="0" w:space="0" w:color="auto"/>
            <w:bottom w:val="none" w:sz="0" w:space="0" w:color="auto"/>
            <w:right w:val="none" w:sz="0" w:space="0" w:color="auto"/>
          </w:divBdr>
          <w:divsChild>
            <w:div w:id="16308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07631">
      <w:bodyDiv w:val="1"/>
      <w:marLeft w:val="0"/>
      <w:marRight w:val="0"/>
      <w:marTop w:val="0"/>
      <w:marBottom w:val="0"/>
      <w:divBdr>
        <w:top w:val="none" w:sz="0" w:space="0" w:color="auto"/>
        <w:left w:val="none" w:sz="0" w:space="0" w:color="auto"/>
        <w:bottom w:val="none" w:sz="0" w:space="0" w:color="auto"/>
        <w:right w:val="none" w:sz="0" w:space="0" w:color="auto"/>
      </w:divBdr>
    </w:div>
    <w:div w:id="1926763334">
      <w:bodyDiv w:val="1"/>
      <w:marLeft w:val="0"/>
      <w:marRight w:val="0"/>
      <w:marTop w:val="0"/>
      <w:marBottom w:val="0"/>
      <w:divBdr>
        <w:top w:val="none" w:sz="0" w:space="0" w:color="auto"/>
        <w:left w:val="none" w:sz="0" w:space="0" w:color="auto"/>
        <w:bottom w:val="none" w:sz="0" w:space="0" w:color="auto"/>
        <w:right w:val="none" w:sz="0" w:space="0" w:color="auto"/>
      </w:divBdr>
    </w:div>
    <w:div w:id="1936162445">
      <w:bodyDiv w:val="1"/>
      <w:marLeft w:val="0"/>
      <w:marRight w:val="0"/>
      <w:marTop w:val="0"/>
      <w:marBottom w:val="0"/>
      <w:divBdr>
        <w:top w:val="none" w:sz="0" w:space="0" w:color="auto"/>
        <w:left w:val="none" w:sz="0" w:space="0" w:color="auto"/>
        <w:bottom w:val="none" w:sz="0" w:space="0" w:color="auto"/>
        <w:right w:val="none" w:sz="0" w:space="0" w:color="auto"/>
      </w:divBdr>
    </w:div>
    <w:div w:id="1951861263">
      <w:bodyDiv w:val="1"/>
      <w:marLeft w:val="0"/>
      <w:marRight w:val="0"/>
      <w:marTop w:val="0"/>
      <w:marBottom w:val="0"/>
      <w:divBdr>
        <w:top w:val="none" w:sz="0" w:space="0" w:color="auto"/>
        <w:left w:val="none" w:sz="0" w:space="0" w:color="auto"/>
        <w:bottom w:val="none" w:sz="0" w:space="0" w:color="auto"/>
        <w:right w:val="none" w:sz="0" w:space="0" w:color="auto"/>
      </w:divBdr>
    </w:div>
    <w:div w:id="2025355971">
      <w:bodyDiv w:val="1"/>
      <w:marLeft w:val="0"/>
      <w:marRight w:val="0"/>
      <w:marTop w:val="0"/>
      <w:marBottom w:val="0"/>
      <w:divBdr>
        <w:top w:val="none" w:sz="0" w:space="0" w:color="auto"/>
        <w:left w:val="none" w:sz="0" w:space="0" w:color="auto"/>
        <w:bottom w:val="none" w:sz="0" w:space="0" w:color="auto"/>
        <w:right w:val="none" w:sz="0" w:space="0" w:color="auto"/>
      </w:divBdr>
      <w:divsChild>
        <w:div w:id="688143190">
          <w:marLeft w:val="0"/>
          <w:marRight w:val="0"/>
          <w:marTop w:val="0"/>
          <w:marBottom w:val="0"/>
          <w:divBdr>
            <w:top w:val="none" w:sz="0" w:space="0" w:color="auto"/>
            <w:left w:val="none" w:sz="0" w:space="0" w:color="auto"/>
            <w:bottom w:val="none" w:sz="0" w:space="0" w:color="auto"/>
            <w:right w:val="none" w:sz="0" w:space="0" w:color="auto"/>
          </w:divBdr>
        </w:div>
      </w:divsChild>
    </w:div>
    <w:div w:id="2034765923">
      <w:bodyDiv w:val="1"/>
      <w:marLeft w:val="0"/>
      <w:marRight w:val="0"/>
      <w:marTop w:val="0"/>
      <w:marBottom w:val="0"/>
      <w:divBdr>
        <w:top w:val="none" w:sz="0" w:space="0" w:color="auto"/>
        <w:left w:val="none" w:sz="0" w:space="0" w:color="auto"/>
        <w:bottom w:val="none" w:sz="0" w:space="0" w:color="auto"/>
        <w:right w:val="none" w:sz="0" w:space="0" w:color="auto"/>
      </w:divBdr>
    </w:div>
    <w:div w:id="2038969643">
      <w:bodyDiv w:val="1"/>
      <w:marLeft w:val="0"/>
      <w:marRight w:val="0"/>
      <w:marTop w:val="0"/>
      <w:marBottom w:val="0"/>
      <w:divBdr>
        <w:top w:val="none" w:sz="0" w:space="0" w:color="auto"/>
        <w:left w:val="none" w:sz="0" w:space="0" w:color="auto"/>
        <w:bottom w:val="none" w:sz="0" w:space="0" w:color="auto"/>
        <w:right w:val="none" w:sz="0" w:space="0" w:color="auto"/>
      </w:divBdr>
      <w:divsChild>
        <w:div w:id="174466364">
          <w:marLeft w:val="0"/>
          <w:marRight w:val="0"/>
          <w:marTop w:val="0"/>
          <w:marBottom w:val="0"/>
          <w:divBdr>
            <w:top w:val="none" w:sz="0" w:space="0" w:color="auto"/>
            <w:left w:val="none" w:sz="0" w:space="0" w:color="auto"/>
            <w:bottom w:val="none" w:sz="0" w:space="0" w:color="auto"/>
            <w:right w:val="none" w:sz="0" w:space="0" w:color="auto"/>
          </w:divBdr>
        </w:div>
      </w:divsChild>
    </w:div>
    <w:div w:id="2092192131">
      <w:bodyDiv w:val="1"/>
      <w:marLeft w:val="0"/>
      <w:marRight w:val="0"/>
      <w:marTop w:val="0"/>
      <w:marBottom w:val="0"/>
      <w:divBdr>
        <w:top w:val="none" w:sz="0" w:space="0" w:color="auto"/>
        <w:left w:val="none" w:sz="0" w:space="0" w:color="auto"/>
        <w:bottom w:val="none" w:sz="0" w:space="0" w:color="auto"/>
        <w:right w:val="none" w:sz="0" w:space="0" w:color="auto"/>
      </w:divBdr>
    </w:div>
    <w:div w:id="2111269323">
      <w:bodyDiv w:val="1"/>
      <w:marLeft w:val="0"/>
      <w:marRight w:val="0"/>
      <w:marTop w:val="0"/>
      <w:marBottom w:val="0"/>
      <w:divBdr>
        <w:top w:val="none" w:sz="0" w:space="0" w:color="auto"/>
        <w:left w:val="none" w:sz="0" w:space="0" w:color="auto"/>
        <w:bottom w:val="none" w:sz="0" w:space="0" w:color="auto"/>
        <w:right w:val="none" w:sz="0" w:space="0" w:color="auto"/>
      </w:divBdr>
      <w:divsChild>
        <w:div w:id="293876095">
          <w:marLeft w:val="0"/>
          <w:marRight w:val="0"/>
          <w:marTop w:val="0"/>
          <w:marBottom w:val="0"/>
          <w:divBdr>
            <w:top w:val="none" w:sz="0" w:space="0" w:color="auto"/>
            <w:left w:val="none" w:sz="0" w:space="0" w:color="auto"/>
            <w:bottom w:val="none" w:sz="0" w:space="0" w:color="auto"/>
            <w:right w:val="none" w:sz="0" w:space="0" w:color="auto"/>
          </w:divBdr>
          <w:divsChild>
            <w:div w:id="3030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ga.gov.au:9080/svn/gemd/neo/comutil/NbarAnciDownload"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pgs@dc.nci.org.au:/projects/u39/lpdaac/data/aust/MCD43A1.005" TargetMode="Externa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ftp://e4ftl01.cr.usgs.gov/MOTA/MCD43A1.005" TargetMode="External"/><Relationship Id="rId4" Type="http://schemas.openxmlformats.org/officeDocument/2006/relationships/webSettings" Target="webSettings.xml"/><Relationship Id="rId9" Type="http://schemas.openxmlformats.org/officeDocument/2006/relationships/hyperlink" Target="http://www.ga.gov.au:9080/svn/gemd/neo/comutil/NbarAnciDownload" TargetMode="Externa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3FB81124.dotm</Template>
  <TotalTime>1</TotalTime>
  <Pages>10</Pages>
  <Words>1386</Words>
  <Characters>7904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Optical Processing System Project</vt:lpstr>
    </vt:vector>
  </TitlesOfParts>
  <Manager>Wenjun Wu / Jeff Kingwell</Manager>
  <Company>Geoscience Australia</Company>
  <LinksUpToDate>false</LinksUpToDate>
  <CharactersWithSpaces>9272</CharactersWithSpaces>
  <SharedDoc>false</SharedDoc>
  <HLinks>
    <vt:vector size="24" baseType="variant">
      <vt:variant>
        <vt:i4>6357087</vt:i4>
      </vt:variant>
      <vt:variant>
        <vt:i4>78</vt:i4>
      </vt:variant>
      <vt:variant>
        <vt:i4>0</vt:i4>
      </vt:variant>
      <vt:variant>
        <vt:i4>5</vt:i4>
      </vt:variant>
      <vt:variant>
        <vt:lpwstr>mailto:lpgs@dc.nci.org.au:/projects/u39/lpdaac/data/aust/MCD43A1.005</vt:lpwstr>
      </vt:variant>
      <vt:variant>
        <vt:lpwstr/>
      </vt:variant>
      <vt:variant>
        <vt:i4>3211301</vt:i4>
      </vt:variant>
      <vt:variant>
        <vt:i4>75</vt:i4>
      </vt:variant>
      <vt:variant>
        <vt:i4>0</vt:i4>
      </vt:variant>
      <vt:variant>
        <vt:i4>5</vt:i4>
      </vt:variant>
      <vt:variant>
        <vt:lpwstr>ftp://e4ftl01.cr.usgs.gov/MOTA/MCD43A1.005</vt:lpwstr>
      </vt:variant>
      <vt:variant>
        <vt:lpwstr/>
      </vt:variant>
      <vt:variant>
        <vt:i4>2359340</vt:i4>
      </vt:variant>
      <vt:variant>
        <vt:i4>72</vt:i4>
      </vt:variant>
      <vt:variant>
        <vt:i4>0</vt:i4>
      </vt:variant>
      <vt:variant>
        <vt:i4>5</vt:i4>
      </vt:variant>
      <vt:variant>
        <vt:lpwstr>http://www.ga.gov.au:9080/svn/gemd/neo/comutil/NbarAnciDownload</vt:lpwstr>
      </vt:variant>
      <vt:variant>
        <vt:lpwstr/>
      </vt:variant>
      <vt:variant>
        <vt:i4>2359340</vt:i4>
      </vt:variant>
      <vt:variant>
        <vt:i4>69</vt:i4>
      </vt:variant>
      <vt:variant>
        <vt:i4>0</vt:i4>
      </vt:variant>
      <vt:variant>
        <vt:i4>5</vt:i4>
      </vt:variant>
      <vt:variant>
        <vt:lpwstr>http://www.ga.gov.au:9080/svn/gemd/neo/comutil/NbarAnciDownload</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Optical Processing System Project</dc:title>
  <dc:subject>Release Notes</dc:subject>
  <dc:creator>u30615</dc:creator>
  <cp:keywords/>
  <dc:description/>
  <cp:lastModifiedBy>Geoscience Australia</cp:lastModifiedBy>
  <cp:revision>2</cp:revision>
  <cp:lastPrinted>2012-02-12T23:58:00Z</cp:lastPrinted>
  <dcterms:created xsi:type="dcterms:W3CDTF">2013-05-30T02:54:00Z</dcterms:created>
  <dcterms:modified xsi:type="dcterms:W3CDTF">2013-05-30T02:54:00Z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M_VERSION_OLD">
    <vt:lpwstr>1.4.4</vt:lpwstr>
  </property>
  <property fmtid="{D5CDD505-2E9C-101B-9397-08002B2CF9AE}" pid="3" name="JM_VERSION_NEW">
    <vt:lpwstr>1.8.5</vt:lpwstr>
  </property>
  <property fmtid="{D5CDD505-2E9C-101B-9397-08002B2CF9AE}" pid="4" name="JM_VERSION_SHORT_OLD">
    <vt:lpwstr>14</vt:lpwstr>
  </property>
  <property fmtid="{D5CDD505-2E9C-101B-9397-08002B2CF9AE}" pid="5" name="JM_VERSION_SHORT_NEW">
    <vt:lpwstr>18</vt:lpwstr>
  </property>
  <property fmtid="{D5CDD505-2E9C-101B-9397-08002B2CF9AE}" pid="6" name="PMA_VERSION_OLD">
    <vt:lpwstr>1.4.4</vt:lpwstr>
  </property>
  <property fmtid="{D5CDD505-2E9C-101B-9397-08002B2CF9AE}" pid="7" name="PMA_VERSION_NEW">
    <vt:lpwstr>1.8.6</vt:lpwstr>
  </property>
  <property fmtid="{D5CDD505-2E9C-101B-9397-08002B2CF9AE}" pid="8" name="PMA_VERSION_SHORT_OLD">
    <vt:lpwstr>1.4</vt:lpwstr>
  </property>
  <property fmtid="{D5CDD505-2E9C-101B-9397-08002B2CF9AE}" pid="9" name="PMA_VERSION_SHORT_NEW">
    <vt:lpwstr>1.10</vt:lpwstr>
  </property>
</Properties>
</file>