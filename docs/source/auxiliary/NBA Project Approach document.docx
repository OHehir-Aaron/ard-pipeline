
<file path=[Content_Types].xml><?xml version="1.0" encoding="utf-8"?>
<Types xmlns="http://schemas.openxmlformats.org/package/2006/content-types">
  <Default Extension="png" ContentType="image/png"/>
  <Default Extension="pcz" ContentType="image/x-pcz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61A9" w:rsidRDefault="000C61A9" w:rsidP="000C61A9"/>
    <w:p w:rsidR="00B6066D" w:rsidRDefault="00B6066D" w:rsidP="000C61A9"/>
    <w:p w:rsidR="000C61A9" w:rsidRDefault="000C61A9" w:rsidP="000C61A9"/>
    <w:p w:rsidR="00743926" w:rsidRDefault="00743926" w:rsidP="00743926">
      <w:pPr>
        <w:pStyle w:val="Header"/>
      </w:pPr>
      <w:r>
        <w:pict>
          <v:shape id="_x0000_i1026" type="#_x0000_t75" style="width:414.75pt;height:122.25pt" filled="t">
            <v:fill color2="black" type="frame"/>
            <v:imagedata r:id="rId7" r:pict="rId8" o:title=""/>
          </v:shape>
        </w:pict>
      </w:r>
    </w:p>
    <w:p w:rsidR="000C61A9" w:rsidRDefault="000C61A9" w:rsidP="000C61A9"/>
    <w:p w:rsidR="000C61A9" w:rsidRDefault="000C61A9" w:rsidP="000C61A9"/>
    <w:p w:rsidR="000C61A9" w:rsidRDefault="000C61A9" w:rsidP="000C61A9"/>
    <w:p w:rsidR="000C61A9" w:rsidRDefault="000C61A9" w:rsidP="000C61A9">
      <w:pPr>
        <w:pStyle w:val="Heading4"/>
      </w:pPr>
    </w:p>
    <w:p w:rsidR="00AF2EFC" w:rsidRPr="00AF2EFC" w:rsidRDefault="00AF2EFC" w:rsidP="00AF2EFC">
      <w:pPr>
        <w:pStyle w:val="Heading4"/>
        <w:rPr>
          <w:sz w:val="32"/>
          <w:szCs w:val="32"/>
        </w:rPr>
      </w:pPr>
      <w:r w:rsidRPr="00AF2EFC">
        <w:rPr>
          <w:sz w:val="32"/>
          <w:szCs w:val="32"/>
        </w:rPr>
        <w:t xml:space="preserve">National Earth Observation Group </w:t>
      </w:r>
    </w:p>
    <w:p w:rsidR="00AF2EFC" w:rsidRPr="00AF2EFC" w:rsidRDefault="001217FA" w:rsidP="00AF2EFC">
      <w:pPr>
        <w:pStyle w:val="Heading4"/>
      </w:pPr>
      <w:r>
        <w:t>NBAR</w:t>
      </w:r>
    </w:p>
    <w:p w:rsidR="000C61A9" w:rsidRDefault="0038522A" w:rsidP="000C61A9">
      <w:pPr>
        <w:pStyle w:val="Heading4"/>
      </w:pPr>
      <w:bookmarkStart w:id="0" w:name="_Toc86135538"/>
      <w:r>
        <w:t xml:space="preserve"> </w:t>
      </w:r>
      <w:r w:rsidR="000C61A9">
        <w:t xml:space="preserve">Project </w:t>
      </w:r>
      <w:bookmarkEnd w:id="0"/>
      <w:r w:rsidR="001217FA">
        <w:t>Approach</w:t>
      </w:r>
    </w:p>
    <w:p w:rsidR="000C61A9" w:rsidRDefault="000C61A9" w:rsidP="000C61A9">
      <w:pPr>
        <w:pStyle w:val="Header"/>
        <w:tabs>
          <w:tab w:val="clear" w:pos="4153"/>
          <w:tab w:val="clear" w:pos="8306"/>
        </w:tabs>
      </w:pPr>
    </w:p>
    <w:p w:rsidR="000C61A9" w:rsidRDefault="000C61A9" w:rsidP="000C61A9"/>
    <w:p w:rsidR="000C61A9" w:rsidRDefault="000C61A9" w:rsidP="000C61A9"/>
    <w:p w:rsidR="000C61A9" w:rsidRDefault="000C61A9" w:rsidP="000C61A9"/>
    <w:p w:rsidR="000C61A9" w:rsidRDefault="000C61A9" w:rsidP="000C61A9"/>
    <w:p w:rsidR="000C61A9" w:rsidRDefault="000C61A9" w:rsidP="000C61A9"/>
    <w:p w:rsidR="000C61A9" w:rsidRDefault="000C61A9" w:rsidP="000C61A9"/>
    <w:p w:rsidR="000C61A9" w:rsidRDefault="000C61A9" w:rsidP="000C61A9"/>
    <w:p w:rsidR="000C61A9" w:rsidRDefault="000C61A9" w:rsidP="000C61A9"/>
    <w:p w:rsidR="000C61A9" w:rsidRDefault="000C61A9" w:rsidP="000C61A9"/>
    <w:p w:rsidR="000C61A9" w:rsidRDefault="000C61A9" w:rsidP="000C61A9"/>
    <w:p w:rsidR="000C61A9" w:rsidRDefault="000C61A9" w:rsidP="000C61A9"/>
    <w:tbl>
      <w:tblPr>
        <w:tblW w:w="0" w:type="auto"/>
        <w:tblInd w:w="5148" w:type="dxa"/>
        <w:tblLayout w:type="fixed"/>
        <w:tblLook w:val="01E0" w:firstRow="1" w:lastRow="1" w:firstColumn="1" w:lastColumn="1" w:noHBand="0" w:noVBand="0"/>
      </w:tblPr>
      <w:tblGrid>
        <w:gridCol w:w="2340"/>
        <w:gridCol w:w="1800"/>
      </w:tblGrid>
      <w:tr w:rsidR="000C61A9">
        <w:tblPrEx>
          <w:tblCellMar>
            <w:top w:w="0" w:type="dxa"/>
            <w:bottom w:w="0" w:type="dxa"/>
          </w:tblCellMar>
        </w:tblPrEx>
        <w:tc>
          <w:tcPr>
            <w:tcW w:w="2340" w:type="dxa"/>
          </w:tcPr>
          <w:p w:rsidR="000C61A9" w:rsidRDefault="000C61A9" w:rsidP="000C61A9">
            <w:pPr>
              <w:rPr>
                <w:lang w:eastAsia="en-US"/>
              </w:rPr>
            </w:pPr>
            <w:r>
              <w:t>Author:</w:t>
            </w:r>
          </w:p>
        </w:tc>
        <w:tc>
          <w:tcPr>
            <w:tcW w:w="1800" w:type="dxa"/>
          </w:tcPr>
          <w:p w:rsidR="000C61A9" w:rsidRDefault="007217D7" w:rsidP="000C61A9">
            <w:pPr>
              <w:rPr>
                <w:lang w:eastAsia="en-US"/>
              </w:rPr>
            </w:pPr>
            <w:r>
              <w:rPr>
                <w:lang w:eastAsia="en-US"/>
              </w:rPr>
              <w:t>Leo Lymburner</w:t>
            </w:r>
          </w:p>
        </w:tc>
      </w:tr>
      <w:tr w:rsidR="000C61A9">
        <w:tblPrEx>
          <w:tblCellMar>
            <w:top w:w="0" w:type="dxa"/>
            <w:bottom w:w="0" w:type="dxa"/>
          </w:tblCellMar>
        </w:tblPrEx>
        <w:tc>
          <w:tcPr>
            <w:tcW w:w="2340" w:type="dxa"/>
          </w:tcPr>
          <w:p w:rsidR="000C61A9" w:rsidRDefault="000C61A9" w:rsidP="000C61A9">
            <w:pPr>
              <w:rPr>
                <w:lang w:eastAsia="en-US"/>
              </w:rPr>
            </w:pPr>
            <w:r>
              <w:t>Document Version:</w:t>
            </w:r>
          </w:p>
        </w:tc>
        <w:tc>
          <w:tcPr>
            <w:tcW w:w="1800" w:type="dxa"/>
          </w:tcPr>
          <w:p w:rsidR="000C61A9" w:rsidRDefault="00B6066D" w:rsidP="000C61A9">
            <w:pPr>
              <w:rPr>
                <w:lang w:eastAsia="en-US"/>
              </w:rPr>
            </w:pPr>
            <w:r>
              <w:rPr>
                <w:lang w:eastAsia="en-US"/>
              </w:rPr>
              <w:t>0.</w:t>
            </w:r>
            <w:r w:rsidR="00A04F9D">
              <w:rPr>
                <w:lang w:eastAsia="en-US"/>
              </w:rPr>
              <w:t>2</w:t>
            </w:r>
          </w:p>
        </w:tc>
      </w:tr>
      <w:tr w:rsidR="000C61A9">
        <w:tblPrEx>
          <w:tblCellMar>
            <w:top w:w="0" w:type="dxa"/>
            <w:bottom w:w="0" w:type="dxa"/>
          </w:tblCellMar>
        </w:tblPrEx>
        <w:tc>
          <w:tcPr>
            <w:tcW w:w="2340" w:type="dxa"/>
          </w:tcPr>
          <w:p w:rsidR="000C61A9" w:rsidRDefault="000C61A9" w:rsidP="000C61A9">
            <w:pPr>
              <w:rPr>
                <w:lang w:eastAsia="en-US"/>
              </w:rPr>
            </w:pPr>
            <w:r>
              <w:t>Status:</w:t>
            </w:r>
          </w:p>
        </w:tc>
        <w:tc>
          <w:tcPr>
            <w:tcW w:w="1800" w:type="dxa"/>
          </w:tcPr>
          <w:p w:rsidR="000C61A9" w:rsidRDefault="00B6066D" w:rsidP="000C61A9">
            <w:pPr>
              <w:rPr>
                <w:lang w:eastAsia="en-US"/>
              </w:rPr>
            </w:pPr>
            <w:r>
              <w:rPr>
                <w:lang w:eastAsia="en-US"/>
              </w:rPr>
              <w:t>Draft</w:t>
            </w:r>
          </w:p>
        </w:tc>
      </w:tr>
      <w:tr w:rsidR="000C61A9">
        <w:tblPrEx>
          <w:tblCellMar>
            <w:top w:w="0" w:type="dxa"/>
            <w:bottom w:w="0" w:type="dxa"/>
          </w:tblCellMar>
        </w:tblPrEx>
        <w:tc>
          <w:tcPr>
            <w:tcW w:w="2340" w:type="dxa"/>
          </w:tcPr>
          <w:p w:rsidR="000C61A9" w:rsidRDefault="000C61A9" w:rsidP="000C61A9">
            <w:pPr>
              <w:rPr>
                <w:lang w:eastAsia="en-US"/>
              </w:rPr>
            </w:pPr>
            <w:r>
              <w:t>Date Saved:</w:t>
            </w:r>
          </w:p>
        </w:tc>
        <w:tc>
          <w:tcPr>
            <w:tcW w:w="1800" w:type="dxa"/>
          </w:tcPr>
          <w:p w:rsidR="000C61A9" w:rsidRDefault="00A04F9D" w:rsidP="000C61A9">
            <w:pPr>
              <w:rPr>
                <w:lang w:eastAsia="en-US"/>
              </w:rPr>
            </w:pPr>
            <w:r>
              <w:rPr>
                <w:lang w:eastAsia="en-US"/>
              </w:rPr>
              <w:t>8</w:t>
            </w:r>
            <w:r w:rsidR="007217D7">
              <w:rPr>
                <w:lang w:eastAsia="en-US"/>
              </w:rPr>
              <w:t>.2.2010</w:t>
            </w:r>
          </w:p>
        </w:tc>
      </w:tr>
      <w:tr w:rsidR="000C61A9">
        <w:tblPrEx>
          <w:tblCellMar>
            <w:top w:w="0" w:type="dxa"/>
            <w:bottom w:w="0" w:type="dxa"/>
          </w:tblCellMar>
        </w:tblPrEx>
        <w:tc>
          <w:tcPr>
            <w:tcW w:w="2340" w:type="dxa"/>
          </w:tcPr>
          <w:p w:rsidR="000C61A9" w:rsidRDefault="0038522A" w:rsidP="000C61A9">
            <w:pPr>
              <w:rPr>
                <w:lang w:eastAsia="en-US"/>
              </w:rPr>
            </w:pPr>
            <w:r>
              <w:t>TRIM</w:t>
            </w:r>
            <w:r w:rsidR="002F279A">
              <w:t xml:space="preserve"> Number:</w:t>
            </w:r>
          </w:p>
        </w:tc>
        <w:tc>
          <w:tcPr>
            <w:tcW w:w="1800" w:type="dxa"/>
          </w:tcPr>
          <w:p w:rsidR="000C61A9" w:rsidRPr="000E411C" w:rsidRDefault="000E411C" w:rsidP="000C61A9">
            <w:pPr>
              <w:rPr>
                <w:lang w:eastAsia="en-US"/>
              </w:rPr>
            </w:pPr>
            <w:r w:rsidRPr="000E411C">
              <w:rPr>
                <w:lang w:eastAsia="en-US"/>
              </w:rPr>
              <w:t>D2010-16918</w:t>
            </w:r>
          </w:p>
        </w:tc>
      </w:tr>
    </w:tbl>
    <w:p w:rsidR="000C61A9" w:rsidRPr="00964DF4" w:rsidRDefault="000C61A9" w:rsidP="000C61A9">
      <w:pPr>
        <w:rPr>
          <w:b/>
          <w:bCs/>
          <w:caps/>
          <w:sz w:val="28"/>
        </w:rPr>
      </w:pPr>
      <w:bookmarkStart w:id="1" w:name="_Toc67737636"/>
      <w:bookmarkStart w:id="2" w:name="_Toc86135539"/>
      <w:r>
        <w:br w:type="page"/>
      </w:r>
      <w:bookmarkEnd w:id="2"/>
      <w:r w:rsidRPr="00964DF4">
        <w:rPr>
          <w:b/>
          <w:bCs/>
          <w:caps/>
          <w:sz w:val="28"/>
        </w:rPr>
        <w:lastRenderedPageBreak/>
        <w:t>CONTENTS</w:t>
      </w:r>
    </w:p>
    <w:p w:rsidR="00947254" w:rsidRDefault="000C61A9">
      <w:pPr>
        <w:pStyle w:val="TOC1"/>
        <w:tabs>
          <w:tab w:val="right" w:leader="dot" w:pos="9061"/>
        </w:tabs>
        <w:rPr>
          <w:rFonts w:ascii="Times New Roman" w:hAnsi="Times New Roman"/>
          <w:b w:val="0"/>
          <w:noProof/>
          <w:szCs w:val="24"/>
        </w:rPr>
      </w:pPr>
      <w:r>
        <w:rPr>
          <w:b w:val="0"/>
          <w:sz w:val="18"/>
        </w:rPr>
        <w:fldChar w:fldCharType="begin"/>
      </w:r>
      <w:r>
        <w:rPr>
          <w:b w:val="0"/>
          <w:sz w:val="18"/>
        </w:rPr>
        <w:instrText xml:space="preserve"> TOC \o "1-2" </w:instrText>
      </w:r>
      <w:r>
        <w:rPr>
          <w:b w:val="0"/>
          <w:sz w:val="18"/>
        </w:rPr>
        <w:fldChar w:fldCharType="separate"/>
      </w:r>
      <w:r w:rsidR="00947254" w:rsidRPr="00AB4649">
        <w:rPr>
          <w:caps/>
          <w:noProof/>
        </w:rPr>
        <w:t>Project Definition</w:t>
      </w:r>
      <w:r w:rsidR="00947254">
        <w:rPr>
          <w:noProof/>
        </w:rPr>
        <w:tab/>
      </w:r>
      <w:r w:rsidR="00947254">
        <w:rPr>
          <w:noProof/>
        </w:rPr>
        <w:fldChar w:fldCharType="begin"/>
      </w:r>
      <w:r w:rsidR="00947254">
        <w:rPr>
          <w:noProof/>
        </w:rPr>
        <w:instrText xml:space="preserve"> PAGEREF _Toc252523474 \h </w:instrText>
      </w:r>
      <w:r w:rsidR="00BF5886">
        <w:rPr>
          <w:noProof/>
        </w:rPr>
      </w:r>
      <w:r w:rsidR="00947254">
        <w:rPr>
          <w:noProof/>
        </w:rPr>
        <w:fldChar w:fldCharType="separate"/>
      </w:r>
      <w:r w:rsidR="001F7B17">
        <w:rPr>
          <w:noProof/>
        </w:rPr>
        <w:t>3</w:t>
      </w:r>
      <w:r w:rsidR="00947254">
        <w:rPr>
          <w:noProof/>
        </w:rPr>
        <w:fldChar w:fldCharType="end"/>
      </w:r>
    </w:p>
    <w:p w:rsidR="00947254" w:rsidRDefault="00947254">
      <w:pPr>
        <w:pStyle w:val="TOC2"/>
        <w:rPr>
          <w:rFonts w:ascii="Times New Roman" w:hAnsi="Times New Roman"/>
          <w:noProof/>
          <w:sz w:val="24"/>
          <w:szCs w:val="24"/>
        </w:rPr>
      </w:pPr>
      <w:r>
        <w:rPr>
          <w:noProof/>
        </w:rPr>
        <w:t>Objective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_Toc252523475 \h </w:instrText>
      </w:r>
      <w:r w:rsidR="00BF5886">
        <w:rPr>
          <w:noProof/>
        </w:rPr>
      </w:r>
      <w:r>
        <w:rPr>
          <w:noProof/>
        </w:rPr>
        <w:fldChar w:fldCharType="separate"/>
      </w:r>
      <w:r w:rsidR="001F7B17">
        <w:rPr>
          <w:noProof/>
        </w:rPr>
        <w:t>3</w:t>
      </w:r>
      <w:r>
        <w:rPr>
          <w:noProof/>
        </w:rPr>
        <w:fldChar w:fldCharType="end"/>
      </w:r>
    </w:p>
    <w:p w:rsidR="00947254" w:rsidRDefault="00947254">
      <w:pPr>
        <w:pStyle w:val="TOC2"/>
        <w:rPr>
          <w:rFonts w:ascii="Times New Roman" w:hAnsi="Times New Roman"/>
          <w:noProof/>
          <w:sz w:val="24"/>
          <w:szCs w:val="24"/>
        </w:rPr>
      </w:pPr>
      <w:r>
        <w:rPr>
          <w:noProof/>
        </w:rPr>
        <w:t>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_Toc252523476 \h </w:instrText>
      </w:r>
      <w:r w:rsidR="00BF5886">
        <w:rPr>
          <w:noProof/>
        </w:rPr>
      </w:r>
      <w:r>
        <w:rPr>
          <w:noProof/>
        </w:rPr>
        <w:fldChar w:fldCharType="separate"/>
      </w:r>
      <w:r w:rsidR="001F7B17">
        <w:rPr>
          <w:noProof/>
        </w:rPr>
        <w:t>3</w:t>
      </w:r>
      <w:r>
        <w:rPr>
          <w:noProof/>
        </w:rPr>
        <w:fldChar w:fldCharType="end"/>
      </w:r>
    </w:p>
    <w:p w:rsidR="00947254" w:rsidRDefault="00947254">
      <w:pPr>
        <w:pStyle w:val="TOC2"/>
        <w:rPr>
          <w:rFonts w:ascii="Times New Roman" w:hAnsi="Times New Roman"/>
          <w:noProof/>
          <w:sz w:val="24"/>
          <w:szCs w:val="24"/>
        </w:rPr>
      </w:pPr>
      <w:r>
        <w:rPr>
          <w:noProof/>
        </w:rPr>
        <w:t>Project Approach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_Toc252523477 \h </w:instrText>
      </w:r>
      <w:r w:rsidR="00BF5886">
        <w:rPr>
          <w:noProof/>
        </w:rPr>
      </w:r>
      <w:r>
        <w:rPr>
          <w:noProof/>
        </w:rPr>
        <w:fldChar w:fldCharType="separate"/>
      </w:r>
      <w:r w:rsidR="001F7B17">
        <w:rPr>
          <w:noProof/>
        </w:rPr>
        <w:t>3</w:t>
      </w:r>
      <w:r>
        <w:rPr>
          <w:noProof/>
        </w:rPr>
        <w:fldChar w:fldCharType="end"/>
      </w:r>
    </w:p>
    <w:p w:rsidR="00947254" w:rsidRDefault="00947254">
      <w:pPr>
        <w:pStyle w:val="TOC2"/>
        <w:rPr>
          <w:rFonts w:ascii="Times New Roman" w:hAnsi="Times New Roman"/>
          <w:noProof/>
          <w:sz w:val="24"/>
          <w:szCs w:val="24"/>
        </w:rPr>
      </w:pPr>
      <w:r>
        <w:rPr>
          <w:noProof/>
        </w:rPr>
        <w:t>Project Team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_Toc252523478 \h </w:instrText>
      </w:r>
      <w:r w:rsidR="00BF5886">
        <w:rPr>
          <w:noProof/>
        </w:rPr>
      </w:r>
      <w:r>
        <w:rPr>
          <w:noProof/>
        </w:rPr>
        <w:fldChar w:fldCharType="separate"/>
      </w:r>
      <w:r w:rsidR="001F7B17">
        <w:rPr>
          <w:noProof/>
        </w:rPr>
        <w:t>5</w:t>
      </w:r>
      <w:r>
        <w:rPr>
          <w:noProof/>
        </w:rPr>
        <w:fldChar w:fldCharType="end"/>
      </w:r>
    </w:p>
    <w:p w:rsidR="00947254" w:rsidRDefault="00947254">
      <w:pPr>
        <w:pStyle w:val="TOC1"/>
        <w:tabs>
          <w:tab w:val="right" w:leader="dot" w:pos="9061"/>
        </w:tabs>
        <w:rPr>
          <w:rFonts w:ascii="Times New Roman" w:hAnsi="Times New Roman"/>
          <w:b w:val="0"/>
          <w:noProof/>
          <w:szCs w:val="24"/>
        </w:rPr>
      </w:pPr>
      <w:r w:rsidRPr="00AB4649">
        <w:rPr>
          <w:caps/>
          <w:noProof/>
        </w:rPr>
        <w:t>Initial Risk Analysis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_Toc252523479 \h </w:instrText>
      </w:r>
      <w:r w:rsidR="00BF5886">
        <w:rPr>
          <w:noProof/>
        </w:rPr>
      </w:r>
      <w:r>
        <w:rPr>
          <w:noProof/>
        </w:rPr>
        <w:fldChar w:fldCharType="separate"/>
      </w:r>
      <w:r w:rsidR="001F7B17">
        <w:rPr>
          <w:noProof/>
        </w:rPr>
        <w:t>6</w:t>
      </w:r>
      <w:r>
        <w:rPr>
          <w:noProof/>
        </w:rPr>
        <w:fldChar w:fldCharType="end"/>
      </w:r>
    </w:p>
    <w:p w:rsidR="00947254" w:rsidRDefault="00947254">
      <w:pPr>
        <w:pStyle w:val="TOC1"/>
        <w:tabs>
          <w:tab w:val="right" w:leader="dot" w:pos="9061"/>
        </w:tabs>
        <w:rPr>
          <w:rFonts w:ascii="Times New Roman" w:hAnsi="Times New Roman"/>
          <w:b w:val="0"/>
          <w:noProof/>
          <w:szCs w:val="24"/>
        </w:rPr>
      </w:pPr>
      <w:r w:rsidRPr="00AB4649">
        <w:rPr>
          <w:caps/>
          <w:noProof/>
        </w:rPr>
        <w:t>Document Administration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_Toc252523480 \h </w:instrText>
      </w:r>
      <w:r w:rsidR="00BF5886">
        <w:rPr>
          <w:noProof/>
        </w:rPr>
      </w:r>
      <w:r>
        <w:rPr>
          <w:noProof/>
        </w:rPr>
        <w:fldChar w:fldCharType="separate"/>
      </w:r>
      <w:r w:rsidR="001F7B17">
        <w:rPr>
          <w:noProof/>
        </w:rPr>
        <w:t>7</w:t>
      </w:r>
      <w:r>
        <w:rPr>
          <w:noProof/>
        </w:rPr>
        <w:fldChar w:fldCharType="end"/>
      </w:r>
    </w:p>
    <w:p w:rsidR="00947254" w:rsidRDefault="00947254">
      <w:pPr>
        <w:pStyle w:val="TOC2"/>
        <w:rPr>
          <w:rFonts w:ascii="Times New Roman" w:hAnsi="Times New Roman"/>
          <w:noProof/>
          <w:sz w:val="24"/>
          <w:szCs w:val="24"/>
        </w:rPr>
      </w:pPr>
      <w:r>
        <w:rPr>
          <w:noProof/>
        </w:rPr>
        <w:t>Document Location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_Toc252523481 \h </w:instrText>
      </w:r>
      <w:r w:rsidR="00BF5886">
        <w:rPr>
          <w:noProof/>
        </w:rPr>
      </w:r>
      <w:r>
        <w:rPr>
          <w:noProof/>
        </w:rPr>
        <w:fldChar w:fldCharType="separate"/>
      </w:r>
      <w:r w:rsidR="001F7B17">
        <w:rPr>
          <w:noProof/>
        </w:rPr>
        <w:t>7</w:t>
      </w:r>
      <w:r>
        <w:rPr>
          <w:noProof/>
        </w:rPr>
        <w:fldChar w:fldCharType="end"/>
      </w:r>
    </w:p>
    <w:p w:rsidR="00947254" w:rsidRDefault="00947254">
      <w:pPr>
        <w:pStyle w:val="TOC2"/>
        <w:rPr>
          <w:rFonts w:ascii="Times New Roman" w:hAnsi="Times New Roman"/>
          <w:noProof/>
          <w:sz w:val="24"/>
          <w:szCs w:val="24"/>
        </w:rPr>
      </w:pPr>
      <w:r>
        <w:rPr>
          <w:noProof/>
        </w:rPr>
        <w:t>Revision History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_Toc252523482 \h </w:instrText>
      </w:r>
      <w:r w:rsidR="00BF5886">
        <w:rPr>
          <w:noProof/>
        </w:rPr>
      </w:r>
      <w:r>
        <w:rPr>
          <w:noProof/>
        </w:rPr>
        <w:fldChar w:fldCharType="separate"/>
      </w:r>
      <w:r w:rsidR="001F7B17">
        <w:rPr>
          <w:noProof/>
        </w:rPr>
        <w:t>7</w:t>
      </w:r>
      <w:r>
        <w:rPr>
          <w:noProof/>
        </w:rPr>
        <w:fldChar w:fldCharType="end"/>
      </w:r>
    </w:p>
    <w:p w:rsidR="00947254" w:rsidRDefault="00947254">
      <w:pPr>
        <w:pStyle w:val="TOC2"/>
        <w:rPr>
          <w:rFonts w:ascii="Times New Roman" w:hAnsi="Times New Roman"/>
          <w:noProof/>
          <w:sz w:val="24"/>
          <w:szCs w:val="24"/>
        </w:rPr>
      </w:pPr>
      <w:r>
        <w:rPr>
          <w:noProof/>
        </w:rPr>
        <w:t>Distribution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_Toc252523483 \h </w:instrText>
      </w:r>
      <w:r w:rsidR="00BF5886">
        <w:rPr>
          <w:noProof/>
        </w:rPr>
      </w:r>
      <w:r>
        <w:rPr>
          <w:noProof/>
        </w:rPr>
        <w:fldChar w:fldCharType="separate"/>
      </w:r>
      <w:r w:rsidR="001F7B17">
        <w:rPr>
          <w:noProof/>
        </w:rPr>
        <w:t>7</w:t>
      </w:r>
      <w:r>
        <w:rPr>
          <w:noProof/>
        </w:rPr>
        <w:fldChar w:fldCharType="end"/>
      </w:r>
    </w:p>
    <w:p w:rsidR="001A42A5" w:rsidRDefault="000C61A9" w:rsidP="009E0477">
      <w:pPr>
        <w:pStyle w:val="AltHeading1"/>
        <w:numPr>
          <w:ilvl w:val="0"/>
          <w:numId w:val="0"/>
          <w:ins w:id="3" w:author="Jason Wallis" w:date="2010-03-03T11:46:00Z"/>
        </w:numPr>
        <w:rPr>
          <w:ins w:id="4" w:author="Jason Wallis" w:date="2010-03-03T11:46:00Z"/>
        </w:rPr>
      </w:pPr>
      <w:r>
        <w:fldChar w:fldCharType="end"/>
      </w:r>
      <w:r>
        <w:br w:type="page"/>
      </w:r>
      <w:bookmarkStart w:id="5" w:name="_Toc67385379"/>
      <w:bookmarkStart w:id="6" w:name="_Toc67737637"/>
      <w:bookmarkStart w:id="7" w:name="_Toc252523474"/>
      <w:bookmarkEnd w:id="1"/>
    </w:p>
    <w:p w:rsidR="000C61A9" w:rsidRPr="009E0477" w:rsidRDefault="000C61A9" w:rsidP="009E0477">
      <w:pPr>
        <w:pStyle w:val="AltHeading1"/>
        <w:numPr>
          <w:ilvl w:val="0"/>
          <w:numId w:val="0"/>
          <w:ins w:id="8" w:author="Jason Wallis" w:date="2010-03-03T11:46:00Z"/>
        </w:numPr>
        <w:rPr>
          <w:rStyle w:val="AltHeading1Char"/>
        </w:rPr>
      </w:pPr>
      <w:r w:rsidRPr="009E0477">
        <w:rPr>
          <w:rStyle w:val="AltHeading1Char"/>
        </w:rPr>
        <w:t xml:space="preserve">Project </w:t>
      </w:r>
      <w:bookmarkEnd w:id="5"/>
      <w:bookmarkEnd w:id="6"/>
      <w:r w:rsidRPr="009E0477">
        <w:rPr>
          <w:rStyle w:val="AltHeading1Char"/>
        </w:rPr>
        <w:t>Definition</w:t>
      </w:r>
      <w:bookmarkEnd w:id="7"/>
    </w:p>
    <w:p w:rsidR="00F31FD2" w:rsidRPr="00F31FD2" w:rsidRDefault="00D17659" w:rsidP="00F31FD2">
      <w:pPr>
        <w:pStyle w:val="Heading2"/>
      </w:pPr>
      <w:bookmarkStart w:id="9" w:name="_Toc252523475"/>
      <w:r>
        <w:t>Objective</w:t>
      </w:r>
      <w:bookmarkEnd w:id="9"/>
    </w:p>
    <w:p w:rsidR="001A42A5" w:rsidRDefault="001A42A5" w:rsidP="00853A80">
      <w:pPr>
        <w:numPr>
          <w:ins w:id="10" w:author="Jason Wallis" w:date="2010-03-03T11:49:00Z"/>
        </w:numPr>
        <w:spacing w:before="120"/>
        <w:rPr>
          <w:ins w:id="11" w:author="Jason Wallis" w:date="2010-03-03T11:49:00Z"/>
          <w:rFonts w:cs="Tahoma"/>
        </w:rPr>
      </w:pPr>
      <w:bookmarkStart w:id="12" w:name="_Toc67737642"/>
      <w:bookmarkStart w:id="13" w:name="_Toc129591195"/>
      <w:ins w:id="14" w:author="Jason Wallis" w:date="2010-03-03T11:49:00Z">
        <w:r>
          <w:rPr>
            <w:rFonts w:cs="Tahoma"/>
          </w:rPr>
          <w:t>The key objectives of this project include:</w:t>
        </w:r>
      </w:ins>
    </w:p>
    <w:p w:rsidR="001A42A5" w:rsidRPr="001A42A5" w:rsidRDefault="00853A80" w:rsidP="001A42A5">
      <w:pPr>
        <w:numPr>
          <w:ilvl w:val="0"/>
          <w:numId w:val="38"/>
          <w:ins w:id="15" w:author="Jason Wallis" w:date="2010-03-03T11:50:00Z"/>
        </w:numPr>
        <w:spacing w:before="120"/>
        <w:rPr>
          <w:ins w:id="16" w:author="Jason Wallis" w:date="2010-03-03T11:50:00Z"/>
        </w:rPr>
      </w:pPr>
      <w:del w:id="17" w:author="Jason Wallis" w:date="2010-03-03T11:50:00Z">
        <w:r w:rsidDel="001A42A5">
          <w:rPr>
            <w:rFonts w:cs="Tahoma"/>
          </w:rPr>
          <w:delText xml:space="preserve">This project aims </w:delText>
        </w:r>
      </w:del>
      <w:r>
        <w:rPr>
          <w:rFonts w:cs="Tahoma"/>
        </w:rPr>
        <w:t xml:space="preserve">to </w:t>
      </w:r>
      <w:r w:rsidR="00CE41B2">
        <w:rPr>
          <w:rFonts w:cs="Tahoma"/>
        </w:rPr>
        <w:t>deliver an NBAR capability that can be run in a fully automated environment</w:t>
      </w:r>
      <w:r w:rsidR="007217D7">
        <w:rPr>
          <w:rFonts w:cs="Tahoma"/>
        </w:rPr>
        <w:t xml:space="preserve"> for images that have been acquired during the ‘MODIS era’ (post April 2000).  </w:t>
      </w:r>
      <w:del w:id="18" w:author="Jason Wallis" w:date="2010-03-03T11:50:00Z">
        <w:r w:rsidR="007217D7" w:rsidDel="001A42A5">
          <w:rPr>
            <w:rFonts w:cs="Tahoma"/>
          </w:rPr>
          <w:delText>The</w:delText>
        </w:r>
      </w:del>
    </w:p>
    <w:p w:rsidR="001A42A5" w:rsidRPr="001A42A5" w:rsidRDefault="007217D7" w:rsidP="001A42A5">
      <w:pPr>
        <w:numPr>
          <w:ilvl w:val="0"/>
          <w:numId w:val="38"/>
          <w:ins w:id="19" w:author="Jason Wallis" w:date="2010-03-03T11:50:00Z"/>
        </w:numPr>
        <w:spacing w:before="120"/>
        <w:rPr>
          <w:ins w:id="20" w:author="Jason Wallis" w:date="2010-03-03T11:51:00Z"/>
        </w:rPr>
      </w:pPr>
      <w:del w:id="21" w:author="Jason Wallis" w:date="2010-03-03T11:50:00Z">
        <w:r w:rsidDel="001A42A5">
          <w:rPr>
            <w:rFonts w:cs="Tahoma"/>
          </w:rPr>
          <w:delText xml:space="preserve"> </w:delText>
        </w:r>
      </w:del>
      <w:r w:rsidR="000E411C">
        <w:rPr>
          <w:rFonts w:cs="Tahoma"/>
        </w:rPr>
        <w:t xml:space="preserve">codes </w:t>
      </w:r>
      <w:del w:id="22" w:author="Jason Wallis" w:date="2010-03-03T11:50:00Z">
        <w:r w:rsidR="000E411C" w:rsidDel="001A42A5">
          <w:rPr>
            <w:rFonts w:cs="Tahoma"/>
          </w:rPr>
          <w:delText>need</w:delText>
        </w:r>
        <w:r w:rsidDel="001A42A5">
          <w:rPr>
            <w:rFonts w:cs="Tahoma"/>
          </w:rPr>
          <w:delText xml:space="preserve"> to be</w:delText>
        </w:r>
      </w:del>
      <w:ins w:id="23" w:author="Jason Wallis" w:date="2010-03-03T11:50:00Z">
        <w:r w:rsidR="001A42A5">
          <w:rPr>
            <w:rFonts w:cs="Tahoma"/>
          </w:rPr>
          <w:t>that will be</w:t>
        </w:r>
      </w:ins>
      <w:r>
        <w:rPr>
          <w:rFonts w:cs="Tahoma"/>
        </w:rPr>
        <w:t xml:space="preserve"> ‘stand alone’ </w:t>
      </w:r>
      <w:del w:id="24" w:author="Jason Wallis" w:date="2010-03-03T11:51:00Z">
        <w:r w:rsidDel="001A42A5">
          <w:rPr>
            <w:rFonts w:cs="Tahoma"/>
          </w:rPr>
          <w:delText xml:space="preserve">in the sense that it is </w:delText>
        </w:r>
      </w:del>
      <w:ins w:id="25" w:author="Jason Wallis" w:date="2010-03-03T11:51:00Z">
        <w:r w:rsidR="001A42A5">
          <w:rPr>
            <w:rFonts w:cs="Tahoma"/>
          </w:rPr>
          <w:t xml:space="preserve">, </w:t>
        </w:r>
      </w:ins>
      <w:r>
        <w:rPr>
          <w:rFonts w:cs="Tahoma"/>
        </w:rPr>
        <w:t xml:space="preserve">compatible with but not dependent upon existing data processing systems.  </w:t>
      </w:r>
    </w:p>
    <w:p w:rsidR="00853A80" w:rsidRDefault="007217D7" w:rsidP="001A42A5">
      <w:pPr>
        <w:numPr>
          <w:ilvl w:val="0"/>
          <w:numId w:val="38"/>
          <w:ins w:id="26" w:author="Jason Wallis" w:date="2010-03-03T11:51:00Z"/>
        </w:numPr>
        <w:spacing w:before="120"/>
      </w:pPr>
      <w:del w:id="27" w:author="Jason Wallis" w:date="2010-03-03T11:51:00Z">
        <w:r w:rsidDel="001A42A5">
          <w:rPr>
            <w:rFonts w:cs="Tahoma"/>
          </w:rPr>
          <w:delText>This means that it would be able</w:delText>
        </w:r>
      </w:del>
      <w:ins w:id="28" w:author="Jason Wallis" w:date="2010-03-03T11:51:00Z">
        <w:r w:rsidR="001A42A5">
          <w:rPr>
            <w:rFonts w:cs="Tahoma"/>
          </w:rPr>
          <w:t>the ability</w:t>
        </w:r>
      </w:ins>
      <w:r>
        <w:rPr>
          <w:rFonts w:cs="Tahoma"/>
        </w:rPr>
        <w:t xml:space="preserve"> to run on a system that is not coupled to the existing processing system such as the </w:t>
      </w:r>
      <w:smartTag w:uri="urn:schemas-microsoft-com:office:smarttags" w:element="stockticker">
        <w:r>
          <w:rPr>
            <w:rFonts w:cs="Tahoma"/>
          </w:rPr>
          <w:t>NCI</w:t>
        </w:r>
      </w:smartTag>
      <w:r>
        <w:rPr>
          <w:rFonts w:cs="Tahoma"/>
        </w:rPr>
        <w:t xml:space="preserve"> infrastructure or an ISB-based </w:t>
      </w:r>
      <w:r w:rsidR="000E411C">
        <w:rPr>
          <w:rFonts w:cs="Tahoma"/>
        </w:rPr>
        <w:t>Linux</w:t>
      </w:r>
      <w:r>
        <w:rPr>
          <w:rFonts w:cs="Tahoma"/>
        </w:rPr>
        <w:t xml:space="preserve"> environment.</w:t>
      </w:r>
    </w:p>
    <w:p w:rsidR="001B0C82" w:rsidRDefault="001B0C82" w:rsidP="001B0C82">
      <w:pPr>
        <w:pStyle w:val="Heading2"/>
      </w:pPr>
      <w:bookmarkStart w:id="29" w:name="_Toc252523476"/>
      <w:r>
        <w:t>Scope</w:t>
      </w:r>
      <w:bookmarkEnd w:id="29"/>
    </w:p>
    <w:p w:rsidR="001B0C82" w:rsidRPr="00CA569F" w:rsidRDefault="001B0C82" w:rsidP="001B0C82">
      <w:pPr>
        <w:pStyle w:val="Heading3"/>
      </w:pPr>
      <w:r w:rsidRPr="00CA569F">
        <w:t>Included</w:t>
      </w:r>
    </w:p>
    <w:p w:rsidR="001B0C82" w:rsidRPr="00CA569F" w:rsidRDefault="001B0C82" w:rsidP="001B0C82">
      <w:pPr>
        <w:spacing w:before="120"/>
      </w:pPr>
      <w:r w:rsidRPr="00CA569F">
        <w:t>The following items are included in the scope of this project:</w:t>
      </w:r>
    </w:p>
    <w:p w:rsidR="001B0C82" w:rsidRDefault="008008D8" w:rsidP="001B0C82">
      <w:pPr>
        <w:numPr>
          <w:ilvl w:val="0"/>
          <w:numId w:val="1"/>
          <w:numberingChange w:id="30" w:author="Jason Wallis" w:date="2010-03-03T10:29:00Z" w:original=""/>
        </w:numPr>
        <w:spacing w:before="120"/>
        <w:ind w:left="568" w:hanging="284"/>
        <w:jc w:val="both"/>
      </w:pPr>
      <w:r>
        <w:t>The scientific code and scripts associated with automation of ancillary parameter extraction</w:t>
      </w:r>
    </w:p>
    <w:p w:rsidR="00CE41B2" w:rsidRDefault="00CE41B2" w:rsidP="001B0C82">
      <w:pPr>
        <w:numPr>
          <w:ilvl w:val="0"/>
          <w:numId w:val="1"/>
          <w:numberingChange w:id="31" w:author="Jason Wallis" w:date="2010-03-03T10:29:00Z" w:original=""/>
        </w:numPr>
        <w:spacing w:before="120"/>
        <w:ind w:left="568" w:hanging="284"/>
        <w:jc w:val="both"/>
      </w:pPr>
      <w:r>
        <w:t xml:space="preserve">The </w:t>
      </w:r>
      <w:r w:rsidR="000E411C">
        <w:t>A</w:t>
      </w:r>
      <w:r>
        <w:t xml:space="preserve">lgorithm </w:t>
      </w:r>
      <w:r w:rsidR="000E411C">
        <w:t>T</w:t>
      </w:r>
      <w:r>
        <w:t xml:space="preserve">heoretical </w:t>
      </w:r>
      <w:r w:rsidR="000E411C">
        <w:t>B</w:t>
      </w:r>
      <w:r>
        <w:t xml:space="preserve">asis </w:t>
      </w:r>
      <w:r w:rsidR="000E411C">
        <w:t>D</w:t>
      </w:r>
      <w:r>
        <w:t>ocument</w:t>
      </w:r>
    </w:p>
    <w:p w:rsidR="00CE41B2" w:rsidRDefault="00CE41B2" w:rsidP="001B0C82">
      <w:pPr>
        <w:numPr>
          <w:ilvl w:val="0"/>
          <w:numId w:val="1"/>
          <w:numberingChange w:id="32" w:author="Jason Wallis" w:date="2010-03-03T10:29:00Z" w:original=""/>
        </w:numPr>
        <w:spacing w:before="120"/>
        <w:ind w:left="568" w:hanging="284"/>
        <w:jc w:val="both"/>
      </w:pPr>
      <w:r>
        <w:t>Supporting business process documentation</w:t>
      </w:r>
    </w:p>
    <w:p w:rsidR="00CE41B2" w:rsidRPr="00CA569F" w:rsidRDefault="007F5736" w:rsidP="001B0C82">
      <w:pPr>
        <w:numPr>
          <w:ilvl w:val="0"/>
          <w:numId w:val="1"/>
          <w:numberingChange w:id="33" w:author="Jason Wallis" w:date="2010-03-03T10:29:00Z" w:original=""/>
        </w:numPr>
        <w:spacing w:before="120"/>
        <w:ind w:left="568" w:hanging="284"/>
        <w:jc w:val="both"/>
      </w:pPr>
      <w:ins w:id="34" w:author="Jason Wallis" w:date="2010-03-03T16:43:00Z">
        <w:r>
          <w:t xml:space="preserve">Scientific code </w:t>
        </w:r>
      </w:ins>
      <w:r w:rsidR="00CE41B2">
        <w:t>Integration into operation</w:t>
      </w:r>
      <w:r w:rsidR="000A6C4A">
        <w:t>al</w:t>
      </w:r>
      <w:r w:rsidR="00CE41B2">
        <w:t xml:space="preserve"> system</w:t>
      </w:r>
    </w:p>
    <w:p w:rsidR="001B0C82" w:rsidRPr="00CA569F" w:rsidRDefault="001B0C82" w:rsidP="007E0CB0">
      <w:pPr>
        <w:pStyle w:val="Heading3"/>
      </w:pPr>
      <w:r w:rsidRPr="00CA569F">
        <w:t>Excluded</w:t>
      </w:r>
    </w:p>
    <w:p w:rsidR="001B0C82" w:rsidRPr="00CA569F" w:rsidRDefault="001B0C82" w:rsidP="007E0CB0">
      <w:pPr>
        <w:keepNext/>
        <w:spacing w:before="120"/>
      </w:pPr>
      <w:r w:rsidRPr="00CA569F">
        <w:t>The following items are excluded from the scope of this project:</w:t>
      </w:r>
    </w:p>
    <w:p w:rsidR="00527073" w:rsidRDefault="00527073" w:rsidP="001B0C82">
      <w:pPr>
        <w:numPr>
          <w:ilvl w:val="0"/>
          <w:numId w:val="1"/>
          <w:numberingChange w:id="35" w:author="Jason Wallis" w:date="2010-03-03T10:29:00Z" w:original=""/>
        </w:numPr>
        <w:spacing w:before="120"/>
        <w:ind w:left="568" w:hanging="284"/>
        <w:jc w:val="both"/>
      </w:pPr>
      <w:bookmarkStart w:id="36" w:name="_Toc189040573"/>
      <w:bookmarkStart w:id="37" w:name="_Toc190059574"/>
      <w:r w:rsidRPr="00527073">
        <w:t xml:space="preserve">R&amp;D associated with NBAR processing </w:t>
      </w:r>
      <w:r w:rsidR="000E411C">
        <w:t>to cover</w:t>
      </w:r>
      <w:r w:rsidRPr="00527073">
        <w:t xml:space="preserve"> the pre-MODIS era</w:t>
      </w:r>
    </w:p>
    <w:p w:rsidR="00527073" w:rsidRDefault="00527073" w:rsidP="001B0C82">
      <w:pPr>
        <w:numPr>
          <w:ilvl w:val="0"/>
          <w:numId w:val="1"/>
          <w:numberingChange w:id="38" w:author="Jason Wallis" w:date="2010-03-03T10:29:00Z" w:original=""/>
        </w:numPr>
        <w:spacing w:before="120"/>
        <w:ind w:left="568" w:hanging="284"/>
        <w:jc w:val="both"/>
      </w:pPr>
      <w:r>
        <w:t xml:space="preserve">R&amp;D </w:t>
      </w:r>
      <w:r w:rsidR="000E411C">
        <w:t xml:space="preserve">associated </w:t>
      </w:r>
      <w:r w:rsidR="00EE544F">
        <w:t xml:space="preserve">with </w:t>
      </w:r>
      <w:r w:rsidR="000E411C">
        <w:t>t</w:t>
      </w:r>
      <w:r>
        <w:t>errain correction</w:t>
      </w:r>
    </w:p>
    <w:p w:rsidR="00527073" w:rsidRPr="00527073" w:rsidRDefault="00EE544F" w:rsidP="001B0C82">
      <w:pPr>
        <w:numPr>
          <w:ilvl w:val="0"/>
          <w:numId w:val="1"/>
          <w:numberingChange w:id="39" w:author="Jason Wallis" w:date="2010-03-03T10:29:00Z" w:original=""/>
        </w:numPr>
        <w:spacing w:before="120"/>
        <w:ind w:left="568" w:hanging="284"/>
        <w:jc w:val="both"/>
      </w:pPr>
      <w:r>
        <w:t>Land cover</w:t>
      </w:r>
      <w:r w:rsidR="00722B4A">
        <w:t xml:space="preserve"> based</w:t>
      </w:r>
      <w:r>
        <w:t xml:space="preserve"> B</w:t>
      </w:r>
      <w:r w:rsidR="00527073">
        <w:t>RDF parameters</w:t>
      </w:r>
      <w:r>
        <w:t xml:space="preserve"> </w:t>
      </w:r>
      <w:r w:rsidR="00722B4A">
        <w:t>method</w:t>
      </w:r>
    </w:p>
    <w:p w:rsidR="008008D8" w:rsidRDefault="008008D8" w:rsidP="001B0C82">
      <w:pPr>
        <w:pStyle w:val="Heading2"/>
      </w:pPr>
      <w:bookmarkStart w:id="40" w:name="_Toc202151504"/>
      <w:bookmarkStart w:id="41" w:name="_Toc252523477"/>
      <w:bookmarkEnd w:id="36"/>
      <w:bookmarkEnd w:id="37"/>
      <w:r>
        <w:t>Dependencies</w:t>
      </w:r>
    </w:p>
    <w:p w:rsidR="008008D8" w:rsidRDefault="008008D8" w:rsidP="008008D8"/>
    <w:p w:rsidR="004566D7" w:rsidRDefault="004566D7" w:rsidP="008008D8">
      <w:r>
        <w:t>The following dependencies are evident on this project:</w:t>
      </w:r>
    </w:p>
    <w:p w:rsidR="008008D8" w:rsidRDefault="004566D7" w:rsidP="004566D7">
      <w:pPr>
        <w:pStyle w:val="BaseStyleBulletted"/>
        <w:numPr>
          <w:numberingChange w:id="42" w:author="Jason Wallis" w:date="2010-03-03T10:29:00Z" w:original=""/>
        </w:numPr>
      </w:pPr>
      <w:r>
        <w:t>C</w:t>
      </w:r>
      <w:r w:rsidR="008008D8">
        <w:t xml:space="preserve">reation of </w:t>
      </w:r>
      <w:r>
        <w:t xml:space="preserve">a </w:t>
      </w:r>
      <w:r w:rsidR="008008D8">
        <w:t xml:space="preserve">metadata record for NBAR processed output </w:t>
      </w:r>
      <w:r>
        <w:t>is required from the Business Development team;</w:t>
      </w:r>
      <w:r w:rsidR="00865B5A">
        <w:t xml:space="preserve"> and</w:t>
      </w:r>
    </w:p>
    <w:p w:rsidR="004566D7" w:rsidRDefault="004566D7" w:rsidP="00865B5A">
      <w:pPr>
        <w:pStyle w:val="BaseStyleBulletted"/>
        <w:numPr>
          <w:numberingChange w:id="43" w:author="Jason Wallis" w:date="2010-03-03T10:29:00Z" w:original=""/>
        </w:numPr>
      </w:pPr>
      <w:r>
        <w:t>Support from the Operations team relating to ensuring the developed system can function in an operations business p</w:t>
      </w:r>
      <w:r w:rsidR="00865B5A">
        <w:t>rocess.</w:t>
      </w:r>
    </w:p>
    <w:p w:rsidR="004566D7" w:rsidRPr="008008D8" w:rsidRDefault="004566D7" w:rsidP="008008D8"/>
    <w:p w:rsidR="001B0C82" w:rsidRPr="00CA569F" w:rsidRDefault="001B0C82" w:rsidP="001B0C82">
      <w:pPr>
        <w:pStyle w:val="Heading2"/>
      </w:pPr>
      <w:r w:rsidRPr="00CA569F">
        <w:t>Project Approach</w:t>
      </w:r>
      <w:bookmarkEnd w:id="40"/>
      <w:bookmarkEnd w:id="41"/>
    </w:p>
    <w:bookmarkEnd w:id="12"/>
    <w:bookmarkEnd w:id="13"/>
    <w:p w:rsidR="00CA569F" w:rsidRPr="00CA569F" w:rsidRDefault="00CA569F" w:rsidP="00CA569F">
      <w:pPr>
        <w:pStyle w:val="Heading3"/>
      </w:pPr>
      <w:r>
        <w:t>Summary</w:t>
      </w:r>
    </w:p>
    <w:p w:rsidR="00CA569F" w:rsidRDefault="000E411C" w:rsidP="00CA569F">
      <w:pPr>
        <w:spacing w:before="120"/>
      </w:pPr>
      <w:r>
        <w:t xml:space="preserve">A review of literature was undertaken by </w:t>
      </w:r>
      <w:r w:rsidR="00CE41B2">
        <w:t xml:space="preserve">Fuqin to identify </w:t>
      </w:r>
      <w:r w:rsidR="00DA119E">
        <w:t xml:space="preserve">‘best practice’ methods for removing view angle, solar angle, and atmospheric effects from moderate resolution satellite imagery (NBAR correction for the purposes of this document).  </w:t>
      </w:r>
      <w:r>
        <w:t>T</w:t>
      </w:r>
      <w:r w:rsidR="00DA119E">
        <w:t xml:space="preserve">he accuracy of the </w:t>
      </w:r>
      <w:r w:rsidR="00883B49">
        <w:t>NBAR correction process</w:t>
      </w:r>
      <w:r>
        <w:t xml:space="preserve"> was validated by data collected through field work</w:t>
      </w:r>
      <w:r w:rsidR="00883B49">
        <w:t xml:space="preserve"> and the overall approach was submitted for international peer review</w:t>
      </w:r>
      <w:r>
        <w:t xml:space="preserve"> through publication as a scientific journal paper</w:t>
      </w:r>
      <w:r w:rsidR="00883B49">
        <w:t xml:space="preserve">.  This project is designed to take the correction methodology developed </w:t>
      </w:r>
      <w:r>
        <w:t xml:space="preserve">by Fuqin </w:t>
      </w:r>
      <w:r w:rsidR="00883B49">
        <w:t>and move it from a labour intensive scene-by-</w:t>
      </w:r>
      <w:r w:rsidR="00883B49">
        <w:lastRenderedPageBreak/>
        <w:t xml:space="preserve">scene approach into </w:t>
      </w:r>
      <w:r>
        <w:t>a</w:t>
      </w:r>
      <w:r w:rsidR="00883B49">
        <w:t xml:space="preserve"> ‘lights out’ operational environment capable of processing </w:t>
      </w:r>
      <w:r w:rsidR="00FF507F">
        <w:t xml:space="preserve">hundreds </w:t>
      </w:r>
      <w:r w:rsidR="00883B49">
        <w:t xml:space="preserve">of scenes </w:t>
      </w:r>
      <w:r>
        <w:t xml:space="preserve">with minimal </w:t>
      </w:r>
      <w:r w:rsidR="00883B49">
        <w:t>user input.</w:t>
      </w:r>
      <w:r w:rsidR="00FF507F">
        <w:t xml:space="preserve"> A </w:t>
      </w:r>
      <w:r w:rsidR="00112F95">
        <w:t>two-</w:t>
      </w:r>
      <w:r w:rsidR="00FF507F">
        <w:t xml:space="preserve">staged approach to </w:t>
      </w:r>
      <w:r w:rsidR="00112F95">
        <w:t>process</w:t>
      </w:r>
      <w:r w:rsidR="00FF507F">
        <w:t xml:space="preserve"> over 200 </w:t>
      </w:r>
      <w:r w:rsidR="00112F95">
        <w:t>NBAR corrected images</w:t>
      </w:r>
      <w:r w:rsidR="00FF507F">
        <w:t xml:space="preserve"> will be </w:t>
      </w:r>
      <w:r w:rsidR="00112F95">
        <w:t>tested through this project to demonstrate operational capability.</w:t>
      </w:r>
      <w:r w:rsidR="00FF507F">
        <w:t xml:space="preserve"> </w:t>
      </w:r>
      <w:r w:rsidR="006B1953">
        <w:t xml:space="preserve"> The Project Manager will schedule fortnightly meetings to brief the Project Executive on project progress against deliverables.</w:t>
      </w:r>
    </w:p>
    <w:p w:rsidR="00883B49" w:rsidRDefault="00883B49" w:rsidP="00CA569F">
      <w:pPr>
        <w:spacing w:before="120"/>
      </w:pPr>
    </w:p>
    <w:p w:rsidR="00F3731A" w:rsidRPr="00CA569F" w:rsidRDefault="005C3A5E" w:rsidP="004B31D0">
      <w:pPr>
        <w:pStyle w:val="Heading3"/>
      </w:pPr>
      <w:r w:rsidRPr="00CA569F">
        <w:t>Deliverables</w:t>
      </w:r>
    </w:p>
    <w:p w:rsidR="00CE41B2" w:rsidRDefault="00CE41B2" w:rsidP="00CE41B2">
      <w:pPr>
        <w:spacing w:before="120"/>
      </w:pPr>
    </w:p>
    <w:tbl>
      <w:tblPr>
        <w:tblW w:w="907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07"/>
        <w:gridCol w:w="2851"/>
        <w:gridCol w:w="2610"/>
        <w:gridCol w:w="2610"/>
      </w:tblGrid>
      <w:tr w:rsidR="00F83C9E" w:rsidRPr="00E9552C">
        <w:tblPrEx>
          <w:tblCellMar>
            <w:top w:w="0" w:type="dxa"/>
            <w:bottom w:w="0" w:type="dxa"/>
          </w:tblCellMar>
        </w:tblPrEx>
        <w:trPr>
          <w:trHeight w:val="241"/>
          <w:jc w:val="center"/>
        </w:trPr>
        <w:tc>
          <w:tcPr>
            <w:tcW w:w="1007" w:type="dxa"/>
            <w:vMerge w:val="restart"/>
            <w:shd w:val="clear" w:color="auto" w:fill="CCCCCC"/>
            <w:vAlign w:val="center"/>
          </w:tcPr>
          <w:p w:rsidR="00F83C9E" w:rsidRPr="00E9552C" w:rsidRDefault="00F83C9E" w:rsidP="00CE41B2">
            <w:pPr>
              <w:keepNext/>
              <w:keepLines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Product ID</w:t>
            </w:r>
          </w:p>
        </w:tc>
        <w:tc>
          <w:tcPr>
            <w:tcW w:w="2851" w:type="dxa"/>
            <w:vMerge w:val="restart"/>
            <w:shd w:val="clear" w:color="auto" w:fill="CCCCCC"/>
            <w:vAlign w:val="center"/>
          </w:tcPr>
          <w:p w:rsidR="00F83C9E" w:rsidRPr="00E9552C" w:rsidRDefault="00F83C9E" w:rsidP="00CE41B2">
            <w:pPr>
              <w:keepNext/>
              <w:keepLines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Product Name</w:t>
            </w:r>
          </w:p>
        </w:tc>
        <w:tc>
          <w:tcPr>
            <w:tcW w:w="2610" w:type="dxa"/>
            <w:shd w:val="clear" w:color="auto" w:fill="CCCCCC"/>
            <w:vAlign w:val="center"/>
          </w:tcPr>
          <w:p w:rsidR="00F83C9E" w:rsidRPr="00E9552C" w:rsidRDefault="00F83C9E" w:rsidP="00F83C9E">
            <w:pPr>
              <w:keepNext/>
              <w:keepLines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2610" w:type="dxa"/>
            <w:shd w:val="clear" w:color="auto" w:fill="CCCCCC"/>
          </w:tcPr>
          <w:p w:rsidR="00F83C9E" w:rsidRDefault="00F83C9E" w:rsidP="00CE41B2">
            <w:pPr>
              <w:keepNext/>
              <w:keepLines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Owner</w:t>
            </w:r>
            <w:r w:rsidR="006B1953">
              <w:rPr>
                <w:b/>
                <w:bCs/>
              </w:rPr>
              <w:t>(s)</w:t>
            </w:r>
          </w:p>
        </w:tc>
      </w:tr>
      <w:tr w:rsidR="00F83C9E" w:rsidRPr="00E9552C">
        <w:tblPrEx>
          <w:tblCellMar>
            <w:top w:w="0" w:type="dxa"/>
            <w:bottom w:w="0" w:type="dxa"/>
          </w:tblCellMar>
        </w:tblPrEx>
        <w:trPr>
          <w:trHeight w:val="241"/>
          <w:jc w:val="center"/>
        </w:trPr>
        <w:tc>
          <w:tcPr>
            <w:tcW w:w="1007" w:type="dxa"/>
            <w:vMerge/>
            <w:shd w:val="clear" w:color="auto" w:fill="CCCCCC"/>
            <w:vAlign w:val="center"/>
          </w:tcPr>
          <w:p w:rsidR="00F83C9E" w:rsidRPr="00E9552C" w:rsidRDefault="00F83C9E" w:rsidP="00CE41B2">
            <w:pPr>
              <w:keepNext/>
            </w:pPr>
          </w:p>
        </w:tc>
        <w:tc>
          <w:tcPr>
            <w:tcW w:w="2851" w:type="dxa"/>
            <w:vMerge/>
            <w:shd w:val="clear" w:color="auto" w:fill="CCCCCC"/>
            <w:vAlign w:val="center"/>
          </w:tcPr>
          <w:p w:rsidR="00F83C9E" w:rsidRPr="00E9552C" w:rsidRDefault="00F83C9E" w:rsidP="00CE41B2">
            <w:pPr>
              <w:keepNext/>
            </w:pPr>
          </w:p>
        </w:tc>
        <w:tc>
          <w:tcPr>
            <w:tcW w:w="2610" w:type="dxa"/>
            <w:shd w:val="clear" w:color="auto" w:fill="CCCCCC"/>
            <w:vAlign w:val="center"/>
          </w:tcPr>
          <w:p w:rsidR="00F83C9E" w:rsidRPr="00E9552C" w:rsidRDefault="00F83C9E" w:rsidP="00F83C9E">
            <w:pPr>
              <w:keepNext/>
            </w:pPr>
          </w:p>
        </w:tc>
        <w:tc>
          <w:tcPr>
            <w:tcW w:w="2610" w:type="dxa"/>
            <w:shd w:val="clear" w:color="auto" w:fill="CCCCCC"/>
          </w:tcPr>
          <w:p w:rsidR="00F83C9E" w:rsidRPr="00E9552C" w:rsidRDefault="00F83C9E" w:rsidP="00CE41B2">
            <w:pPr>
              <w:keepNext/>
            </w:pPr>
          </w:p>
        </w:tc>
      </w:tr>
      <w:tr w:rsidR="00F83C9E" w:rsidRPr="00E9552C">
        <w:tblPrEx>
          <w:tblCellMar>
            <w:top w:w="0" w:type="dxa"/>
            <w:bottom w:w="0" w:type="dxa"/>
          </w:tblCellMar>
        </w:tblPrEx>
        <w:trPr>
          <w:trHeight w:val="20"/>
          <w:jc w:val="center"/>
        </w:trPr>
        <w:tc>
          <w:tcPr>
            <w:tcW w:w="1007" w:type="dxa"/>
          </w:tcPr>
          <w:p w:rsidR="00F83C9E" w:rsidRPr="00E9552C" w:rsidRDefault="0035553B" w:rsidP="00CE41B2">
            <w:pPr>
              <w:keepNext/>
            </w:pPr>
            <w:r>
              <w:t>1</w:t>
            </w:r>
          </w:p>
        </w:tc>
        <w:tc>
          <w:tcPr>
            <w:tcW w:w="2851" w:type="dxa"/>
          </w:tcPr>
          <w:p w:rsidR="00F83C9E" w:rsidRPr="00E9552C" w:rsidRDefault="00F83C9E" w:rsidP="00CE41B2">
            <w:pPr>
              <w:keepNext/>
            </w:pPr>
            <w:r>
              <w:t xml:space="preserve">The </w:t>
            </w:r>
            <w:r w:rsidR="008008D8">
              <w:t xml:space="preserve">scientific </w:t>
            </w:r>
            <w:r>
              <w:t>code</w:t>
            </w:r>
            <w:r w:rsidR="008008D8">
              <w:t xml:space="preserve"> and scripts associated with automation of ancillary parameter extraction</w:t>
            </w:r>
          </w:p>
        </w:tc>
        <w:tc>
          <w:tcPr>
            <w:tcW w:w="2610" w:type="dxa"/>
          </w:tcPr>
          <w:p w:rsidR="00F83C9E" w:rsidRPr="00E9552C" w:rsidRDefault="00F83C9E" w:rsidP="00F83C9E">
            <w:pPr>
              <w:keepNext/>
            </w:pPr>
            <w:r>
              <w:t xml:space="preserve">The functioning solution </w:t>
            </w:r>
            <w:r w:rsidR="00776114">
              <w:t xml:space="preserve">(software code) </w:t>
            </w:r>
            <w:r>
              <w:t>that delivers</w:t>
            </w:r>
            <w:r w:rsidR="00E24D3D">
              <w:t xml:space="preserve"> </w:t>
            </w:r>
            <w:r w:rsidR="00886EB3">
              <w:t xml:space="preserve">six </w:t>
            </w:r>
            <w:r w:rsidR="00E24D3D">
              <w:t>NBAR corrected reflectance bands</w:t>
            </w:r>
          </w:p>
        </w:tc>
        <w:tc>
          <w:tcPr>
            <w:tcW w:w="2610" w:type="dxa"/>
          </w:tcPr>
          <w:p w:rsidR="00F83C9E" w:rsidRDefault="00526C43" w:rsidP="00CE41B2">
            <w:pPr>
              <w:keepNext/>
            </w:pPr>
            <w:r>
              <w:t xml:space="preserve">Fuqin Li and </w:t>
            </w:r>
            <w:r w:rsidR="00F83C9E">
              <w:t>Lan Wei Wang</w:t>
            </w:r>
          </w:p>
        </w:tc>
      </w:tr>
      <w:tr w:rsidR="00F83C9E">
        <w:tblPrEx>
          <w:tblCellMar>
            <w:top w:w="0" w:type="dxa"/>
            <w:bottom w:w="0" w:type="dxa"/>
          </w:tblCellMar>
        </w:tblPrEx>
        <w:trPr>
          <w:trHeight w:val="20"/>
          <w:jc w:val="center"/>
        </w:trPr>
        <w:tc>
          <w:tcPr>
            <w:tcW w:w="1007" w:type="dxa"/>
          </w:tcPr>
          <w:p w:rsidR="00F83C9E" w:rsidRDefault="0035553B" w:rsidP="00CE41B2">
            <w:r>
              <w:t>2</w:t>
            </w:r>
          </w:p>
        </w:tc>
        <w:tc>
          <w:tcPr>
            <w:tcW w:w="2851" w:type="dxa"/>
          </w:tcPr>
          <w:p w:rsidR="00F83C9E" w:rsidRDefault="00F83C9E" w:rsidP="00CE41B2">
            <w:r>
              <w:t xml:space="preserve">The </w:t>
            </w:r>
            <w:r w:rsidR="000E411C">
              <w:t>A</w:t>
            </w:r>
            <w:r>
              <w:t xml:space="preserve">lgorithm </w:t>
            </w:r>
            <w:r w:rsidR="000E411C">
              <w:t>T</w:t>
            </w:r>
            <w:r>
              <w:t xml:space="preserve">heoretical </w:t>
            </w:r>
            <w:r w:rsidR="000E411C">
              <w:t>B</w:t>
            </w:r>
            <w:r>
              <w:t xml:space="preserve">asis </w:t>
            </w:r>
            <w:r w:rsidR="000E411C">
              <w:t>D</w:t>
            </w:r>
            <w:r>
              <w:t>ocument</w:t>
            </w:r>
            <w:r w:rsidR="000E411C">
              <w:t xml:space="preserve"> (ATBD)</w:t>
            </w:r>
          </w:p>
        </w:tc>
        <w:tc>
          <w:tcPr>
            <w:tcW w:w="2610" w:type="dxa"/>
          </w:tcPr>
          <w:p w:rsidR="00F83C9E" w:rsidRDefault="00F83C9E" w:rsidP="00F83C9E">
            <w:r>
              <w:t xml:space="preserve">Details </w:t>
            </w:r>
            <w:r w:rsidR="000E411C">
              <w:t xml:space="preserve">the </w:t>
            </w:r>
            <w:r>
              <w:t xml:space="preserve">science </w:t>
            </w:r>
            <w:r w:rsidR="00886EB3">
              <w:t xml:space="preserve">underpinning </w:t>
            </w:r>
            <w:r w:rsidR="000E411C">
              <w:t xml:space="preserve">the </w:t>
            </w:r>
            <w:r>
              <w:t>NBAR</w:t>
            </w:r>
            <w:r w:rsidR="000E411C">
              <w:t xml:space="preserve"> processing methodology</w:t>
            </w:r>
          </w:p>
        </w:tc>
        <w:tc>
          <w:tcPr>
            <w:tcW w:w="2610" w:type="dxa"/>
          </w:tcPr>
          <w:p w:rsidR="00F83C9E" w:rsidRDefault="00F83C9E" w:rsidP="00CE41B2">
            <w:r>
              <w:t>Fuqin Li</w:t>
            </w:r>
          </w:p>
        </w:tc>
      </w:tr>
      <w:tr w:rsidR="00526C43">
        <w:tblPrEx>
          <w:tblCellMar>
            <w:top w:w="0" w:type="dxa"/>
            <w:bottom w:w="0" w:type="dxa"/>
          </w:tblCellMar>
        </w:tblPrEx>
        <w:trPr>
          <w:trHeight w:val="20"/>
          <w:jc w:val="center"/>
        </w:trPr>
        <w:tc>
          <w:tcPr>
            <w:tcW w:w="1007" w:type="dxa"/>
          </w:tcPr>
          <w:p w:rsidR="00526C43" w:rsidRDefault="00526C43" w:rsidP="0029266D">
            <w:r>
              <w:t>3</w:t>
            </w:r>
          </w:p>
        </w:tc>
        <w:tc>
          <w:tcPr>
            <w:tcW w:w="2851" w:type="dxa"/>
          </w:tcPr>
          <w:p w:rsidR="00526C43" w:rsidRDefault="00526C43" w:rsidP="0029266D">
            <w:r>
              <w:t>Supporting  business process documentation</w:t>
            </w:r>
          </w:p>
        </w:tc>
        <w:tc>
          <w:tcPr>
            <w:tcW w:w="2610" w:type="dxa"/>
          </w:tcPr>
          <w:p w:rsidR="00526C43" w:rsidRDefault="00526C43" w:rsidP="0029266D">
            <w:pPr>
              <w:ind w:left="34" w:hanging="34"/>
            </w:pPr>
            <w:r>
              <w:t xml:space="preserve">Details </w:t>
            </w:r>
            <w:r w:rsidR="00776114">
              <w:t xml:space="preserve">the </w:t>
            </w:r>
            <w:r>
              <w:t>business flows</w:t>
            </w:r>
            <w:r w:rsidR="00776114">
              <w:t xml:space="preserve"> </w:t>
            </w:r>
            <w:r>
              <w:t xml:space="preserve">to support </w:t>
            </w:r>
            <w:r w:rsidR="00776114">
              <w:t xml:space="preserve">the </w:t>
            </w:r>
            <w:r w:rsidR="00FF507F">
              <w:t>smooth transfer of NBAR process to a production environment</w:t>
            </w:r>
          </w:p>
        </w:tc>
        <w:tc>
          <w:tcPr>
            <w:tcW w:w="2610" w:type="dxa"/>
          </w:tcPr>
          <w:p w:rsidR="00526C43" w:rsidRDefault="00526C43" w:rsidP="0029266D">
            <w:pPr>
              <w:ind w:left="34" w:hanging="34"/>
            </w:pPr>
            <w:smartTag w:uri="urn:schemas-microsoft-com:office:smarttags" w:element="PersonName">
              <w:r>
                <w:t>Medhavy Thankappan</w:t>
              </w:r>
            </w:smartTag>
            <w:r w:rsidR="00FF507F">
              <w:t>,</w:t>
            </w:r>
            <w:r>
              <w:t xml:space="preserve"> Lan</w:t>
            </w:r>
            <w:r w:rsidR="008008D8">
              <w:t>–</w:t>
            </w:r>
            <w:r>
              <w:t>Wei Wang</w:t>
            </w:r>
            <w:r w:rsidR="00FF507F">
              <w:t xml:space="preserve"> and </w:t>
            </w:r>
            <w:r w:rsidR="00886EB3">
              <w:t>r</w:t>
            </w:r>
            <w:r w:rsidR="00FF507F">
              <w:t xml:space="preserve">esource from Operations </w:t>
            </w:r>
          </w:p>
        </w:tc>
      </w:tr>
      <w:tr w:rsidR="00526C43">
        <w:tblPrEx>
          <w:tblCellMar>
            <w:top w:w="0" w:type="dxa"/>
            <w:bottom w:w="0" w:type="dxa"/>
          </w:tblCellMar>
        </w:tblPrEx>
        <w:trPr>
          <w:trHeight w:val="20"/>
          <w:jc w:val="center"/>
        </w:trPr>
        <w:tc>
          <w:tcPr>
            <w:tcW w:w="1007" w:type="dxa"/>
          </w:tcPr>
          <w:p w:rsidR="00526C43" w:rsidRDefault="00526C43" w:rsidP="00CE41B2">
            <w:r>
              <w:t>4</w:t>
            </w:r>
          </w:p>
        </w:tc>
        <w:tc>
          <w:tcPr>
            <w:tcW w:w="2851" w:type="dxa"/>
          </w:tcPr>
          <w:p w:rsidR="00526C43" w:rsidRDefault="00526C43" w:rsidP="0029266D">
            <w:r>
              <w:t>Integration testing with development systems completed</w:t>
            </w:r>
          </w:p>
        </w:tc>
        <w:tc>
          <w:tcPr>
            <w:tcW w:w="2610" w:type="dxa"/>
          </w:tcPr>
          <w:p w:rsidR="00526C43" w:rsidRDefault="00526C43" w:rsidP="00F83C9E">
            <w:pPr>
              <w:ind w:left="34" w:hanging="34"/>
            </w:pPr>
            <w:r>
              <w:t>Check that system works as designed</w:t>
            </w:r>
            <w:r w:rsidR="00A43B0C">
              <w:t>, QA checks on outputs</w:t>
            </w:r>
          </w:p>
        </w:tc>
        <w:tc>
          <w:tcPr>
            <w:tcW w:w="2610" w:type="dxa"/>
          </w:tcPr>
          <w:p w:rsidR="00526C43" w:rsidRDefault="00526C43" w:rsidP="00CE41B2">
            <w:pPr>
              <w:ind w:left="34" w:hanging="34"/>
            </w:pPr>
            <w:r>
              <w:t xml:space="preserve">Lan-Wei Wang </w:t>
            </w:r>
            <w:r w:rsidR="008008D8">
              <w:t>and Fuqin Li</w:t>
            </w:r>
          </w:p>
        </w:tc>
      </w:tr>
      <w:tr w:rsidR="008008D8">
        <w:tblPrEx>
          <w:tblCellMar>
            <w:top w:w="0" w:type="dxa"/>
            <w:bottom w:w="0" w:type="dxa"/>
          </w:tblCellMar>
        </w:tblPrEx>
        <w:trPr>
          <w:trHeight w:val="20"/>
          <w:jc w:val="center"/>
        </w:trPr>
        <w:tc>
          <w:tcPr>
            <w:tcW w:w="1007" w:type="dxa"/>
          </w:tcPr>
          <w:p w:rsidR="008008D8" w:rsidRDefault="008008D8" w:rsidP="00CE41B2">
            <w:r>
              <w:t>5</w:t>
            </w:r>
          </w:p>
        </w:tc>
        <w:tc>
          <w:tcPr>
            <w:tcW w:w="2851" w:type="dxa"/>
          </w:tcPr>
          <w:p w:rsidR="008008D8" w:rsidRDefault="008008D8" w:rsidP="0029266D">
            <w:bookmarkStart w:id="44" w:name="OLE_LINK1"/>
            <w:r>
              <w:t xml:space="preserve">Specification </w:t>
            </w:r>
            <w:r w:rsidR="00FF507F">
              <w:t>of</w:t>
            </w:r>
            <w:r>
              <w:t xml:space="preserve"> infrastructure and </w:t>
            </w:r>
            <w:r w:rsidR="00112F95">
              <w:t xml:space="preserve">software </w:t>
            </w:r>
            <w:r>
              <w:t>license requirements for operationalisation</w:t>
            </w:r>
            <w:bookmarkEnd w:id="44"/>
          </w:p>
        </w:tc>
        <w:tc>
          <w:tcPr>
            <w:tcW w:w="2610" w:type="dxa"/>
          </w:tcPr>
          <w:p w:rsidR="008008D8" w:rsidRDefault="00FF507F" w:rsidP="00F83C9E">
            <w:pPr>
              <w:ind w:left="34" w:hanging="34"/>
            </w:pPr>
            <w:r>
              <w:t>Ensure requirements for operationalisation are articulated</w:t>
            </w:r>
          </w:p>
        </w:tc>
        <w:tc>
          <w:tcPr>
            <w:tcW w:w="2610" w:type="dxa"/>
          </w:tcPr>
          <w:p w:rsidR="008008D8" w:rsidRDefault="00886EB3" w:rsidP="00CE41B2">
            <w:pPr>
              <w:ind w:left="34" w:hanging="34"/>
            </w:pPr>
            <w:r>
              <w:t>Lan-Wei Wang, Fuqin Li and resource from Operations</w:t>
            </w:r>
          </w:p>
        </w:tc>
      </w:tr>
      <w:tr w:rsidR="00F83C9E">
        <w:tblPrEx>
          <w:tblCellMar>
            <w:top w:w="0" w:type="dxa"/>
            <w:bottom w:w="0" w:type="dxa"/>
          </w:tblCellMar>
        </w:tblPrEx>
        <w:trPr>
          <w:trHeight w:val="20"/>
          <w:jc w:val="center"/>
        </w:trPr>
        <w:tc>
          <w:tcPr>
            <w:tcW w:w="1007" w:type="dxa"/>
          </w:tcPr>
          <w:p w:rsidR="00F83C9E" w:rsidRDefault="00C76AEC" w:rsidP="00CE41B2">
            <w:r>
              <w:t>6</w:t>
            </w:r>
          </w:p>
        </w:tc>
        <w:tc>
          <w:tcPr>
            <w:tcW w:w="2851" w:type="dxa"/>
          </w:tcPr>
          <w:p w:rsidR="00F83C9E" w:rsidRDefault="008008D8" w:rsidP="00CE41B2">
            <w:r>
              <w:t>Metadata for NBAR processing</w:t>
            </w:r>
            <w:r w:rsidR="00886EB3">
              <w:t xml:space="preserve"> (dependency on external project) </w:t>
            </w:r>
          </w:p>
        </w:tc>
        <w:tc>
          <w:tcPr>
            <w:tcW w:w="2610" w:type="dxa"/>
          </w:tcPr>
          <w:p w:rsidR="00F83C9E" w:rsidRDefault="00C23DCC" w:rsidP="00F83C9E">
            <w:pPr>
              <w:ind w:left="34" w:hanging="34"/>
            </w:pPr>
            <w:r>
              <w:t>Additional metadata required to describe the NBAR correction</w:t>
            </w:r>
            <w:r w:rsidR="00DA119E">
              <w:t xml:space="preserve"> </w:t>
            </w:r>
            <w:r w:rsidR="00776114">
              <w:t>process for ingest</w:t>
            </w:r>
            <w:r w:rsidR="00DA119E">
              <w:t xml:space="preserve"> into EODS</w:t>
            </w:r>
          </w:p>
        </w:tc>
        <w:tc>
          <w:tcPr>
            <w:tcW w:w="2610" w:type="dxa"/>
          </w:tcPr>
          <w:p w:rsidR="00F83C9E" w:rsidRDefault="00886EB3" w:rsidP="00CE41B2">
            <w:pPr>
              <w:ind w:left="34" w:hanging="34"/>
            </w:pPr>
            <w:r>
              <w:t>Business Development r</w:t>
            </w:r>
            <w:r w:rsidR="008008D8">
              <w:t>esource for generating metadata</w:t>
            </w:r>
          </w:p>
        </w:tc>
      </w:tr>
      <w:tr w:rsidR="00C76AEC">
        <w:tblPrEx>
          <w:tblCellMar>
            <w:top w:w="0" w:type="dxa"/>
            <w:bottom w:w="0" w:type="dxa"/>
          </w:tblCellMar>
        </w:tblPrEx>
        <w:trPr>
          <w:trHeight w:val="20"/>
          <w:jc w:val="center"/>
        </w:trPr>
        <w:tc>
          <w:tcPr>
            <w:tcW w:w="1007" w:type="dxa"/>
          </w:tcPr>
          <w:p w:rsidR="00C76AEC" w:rsidDel="00112F95" w:rsidRDefault="00C76AEC" w:rsidP="00CE41B2">
            <w:r>
              <w:t>7</w:t>
            </w:r>
          </w:p>
        </w:tc>
        <w:tc>
          <w:tcPr>
            <w:tcW w:w="2851" w:type="dxa"/>
          </w:tcPr>
          <w:p w:rsidR="00C76AEC" w:rsidRDefault="00C76AEC" w:rsidP="00CE41B2">
            <w:r>
              <w:t>Integration testing with production systems  completed</w:t>
            </w:r>
          </w:p>
        </w:tc>
        <w:tc>
          <w:tcPr>
            <w:tcW w:w="2610" w:type="dxa"/>
          </w:tcPr>
          <w:p w:rsidR="00C76AEC" w:rsidRDefault="00C76AEC" w:rsidP="00F83C9E">
            <w:pPr>
              <w:ind w:left="34" w:hanging="34"/>
            </w:pPr>
            <w:r>
              <w:t>Check that systems works as designed, QA checks on outputs</w:t>
            </w:r>
          </w:p>
        </w:tc>
        <w:tc>
          <w:tcPr>
            <w:tcW w:w="2610" w:type="dxa"/>
          </w:tcPr>
          <w:p w:rsidR="00C76AEC" w:rsidRDefault="00C76AEC" w:rsidP="00CE41B2">
            <w:pPr>
              <w:ind w:left="34" w:hanging="34"/>
            </w:pPr>
            <w:r>
              <w:t>Lan-Wei Wang and resource from Operations</w:t>
            </w:r>
          </w:p>
        </w:tc>
      </w:tr>
      <w:tr w:rsidR="00C76AEC">
        <w:tblPrEx>
          <w:tblCellMar>
            <w:top w:w="0" w:type="dxa"/>
            <w:bottom w:w="0" w:type="dxa"/>
          </w:tblCellMar>
        </w:tblPrEx>
        <w:trPr>
          <w:trHeight w:val="20"/>
          <w:jc w:val="center"/>
        </w:trPr>
        <w:tc>
          <w:tcPr>
            <w:tcW w:w="1007" w:type="dxa"/>
          </w:tcPr>
          <w:p w:rsidR="00C76AEC" w:rsidRDefault="00C76AEC" w:rsidP="00CE41B2">
            <w:r>
              <w:t>8</w:t>
            </w:r>
          </w:p>
        </w:tc>
        <w:tc>
          <w:tcPr>
            <w:tcW w:w="2851" w:type="dxa"/>
          </w:tcPr>
          <w:p w:rsidR="00C76AEC" w:rsidRDefault="00C76AEC" w:rsidP="00CE41B2">
            <w:r>
              <w:t>Formal hand over of process to the Operations team</w:t>
            </w:r>
          </w:p>
        </w:tc>
        <w:tc>
          <w:tcPr>
            <w:tcW w:w="2610" w:type="dxa"/>
          </w:tcPr>
          <w:p w:rsidR="00C76AEC" w:rsidRDefault="00C76AEC" w:rsidP="00F83C9E">
            <w:pPr>
              <w:ind w:left="34" w:hanging="34"/>
            </w:pPr>
            <w:r>
              <w:t>Formal hand over process for operational implementation</w:t>
            </w:r>
          </w:p>
        </w:tc>
        <w:tc>
          <w:tcPr>
            <w:tcW w:w="2610" w:type="dxa"/>
          </w:tcPr>
          <w:p w:rsidR="00C76AEC" w:rsidRDefault="00C76AEC" w:rsidP="00CE41B2">
            <w:pPr>
              <w:ind w:left="34" w:hanging="34"/>
            </w:pPr>
            <w:r>
              <w:t>Medhavy Thankappan and Wenjun Wu</w:t>
            </w:r>
          </w:p>
        </w:tc>
      </w:tr>
    </w:tbl>
    <w:p w:rsidR="00CE41B2" w:rsidRPr="00F749BC" w:rsidRDefault="00CE41B2" w:rsidP="00CE41B2">
      <w:pPr>
        <w:spacing w:before="120"/>
        <w:jc w:val="center"/>
        <w:rPr>
          <w:b/>
        </w:rPr>
      </w:pPr>
      <w:r>
        <w:rPr>
          <w:b/>
        </w:rPr>
        <w:t>Table</w:t>
      </w:r>
      <w:r w:rsidRPr="00F749BC">
        <w:rPr>
          <w:b/>
        </w:rPr>
        <w:t xml:space="preserve"> </w:t>
      </w:r>
      <w:r w:rsidRPr="00F749BC">
        <w:rPr>
          <w:b/>
        </w:rPr>
        <w:fldChar w:fldCharType="begin"/>
      </w:r>
      <w:r w:rsidRPr="00F749BC">
        <w:rPr>
          <w:b/>
        </w:rPr>
        <w:instrText xml:space="preserve"> SEQ </w:instrText>
      </w:r>
      <w:r>
        <w:rPr>
          <w:b/>
        </w:rPr>
        <w:instrText>Table</w:instrText>
      </w:r>
      <w:r w:rsidRPr="00F749BC">
        <w:rPr>
          <w:b/>
        </w:rPr>
        <w:instrText xml:space="preserve"> \* MERGEFORMAT </w:instrText>
      </w:r>
      <w:r w:rsidRPr="00F749BC">
        <w:rPr>
          <w:b/>
        </w:rPr>
        <w:fldChar w:fldCharType="separate"/>
      </w:r>
      <w:r w:rsidR="001F7B17" w:rsidRPr="001F7B17">
        <w:rPr>
          <w:b/>
          <w:bCs/>
          <w:noProof/>
          <w:lang w:val="en-US"/>
        </w:rPr>
        <w:t>1</w:t>
      </w:r>
      <w:r w:rsidRPr="00F749BC">
        <w:rPr>
          <w:b/>
        </w:rPr>
        <w:fldChar w:fldCharType="end"/>
      </w:r>
      <w:r w:rsidRPr="00F749BC">
        <w:rPr>
          <w:b/>
        </w:rPr>
        <w:t xml:space="preserve"> – </w:t>
      </w:r>
      <w:r>
        <w:rPr>
          <w:b/>
        </w:rPr>
        <w:t xml:space="preserve">List of </w:t>
      </w:r>
      <w:r w:rsidR="0035553B">
        <w:rPr>
          <w:b/>
        </w:rPr>
        <w:t>products required to deliver operational NBAR</w:t>
      </w:r>
    </w:p>
    <w:p w:rsidR="00CE41B2" w:rsidRPr="00CA569F" w:rsidRDefault="00CE41B2" w:rsidP="00631642">
      <w:pPr>
        <w:spacing w:before="120"/>
      </w:pPr>
    </w:p>
    <w:p w:rsidR="005C3A5E" w:rsidRPr="00CA569F" w:rsidRDefault="005C3A5E" w:rsidP="005C3A5E">
      <w:pPr>
        <w:pStyle w:val="Heading3"/>
      </w:pPr>
      <w:r w:rsidRPr="00CA569F">
        <w:t>Schedule</w:t>
      </w:r>
    </w:p>
    <w:p w:rsidR="005C3A5E" w:rsidRDefault="00CA569F" w:rsidP="005C3A5E">
      <w:pPr>
        <w:spacing w:before="120"/>
      </w:pPr>
      <w:r>
        <w:t xml:space="preserve">The schedule for delivering the above products </w:t>
      </w:r>
      <w:r w:rsidR="007876F2">
        <w:t>is identified in the below table.</w:t>
      </w:r>
    </w:p>
    <w:p w:rsidR="007876F2" w:rsidRDefault="007876F2" w:rsidP="005C3A5E">
      <w:pPr>
        <w:spacing w:before="120"/>
      </w:pPr>
    </w:p>
    <w:tbl>
      <w:tblPr>
        <w:tblW w:w="780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05"/>
        <w:gridCol w:w="3883"/>
        <w:gridCol w:w="1457"/>
        <w:gridCol w:w="1457"/>
      </w:tblGrid>
      <w:tr w:rsidR="00266602" w:rsidRPr="00E9552C">
        <w:tblPrEx>
          <w:tblCellMar>
            <w:top w:w="0" w:type="dxa"/>
            <w:bottom w:w="0" w:type="dxa"/>
          </w:tblCellMar>
        </w:tblPrEx>
        <w:trPr>
          <w:cantSplit/>
          <w:trHeight w:val="730"/>
          <w:tblHeader/>
          <w:jc w:val="center"/>
        </w:trPr>
        <w:tc>
          <w:tcPr>
            <w:tcW w:w="1005" w:type="dxa"/>
            <w:shd w:val="clear" w:color="auto" w:fill="CCCCCC"/>
            <w:vAlign w:val="center"/>
          </w:tcPr>
          <w:p w:rsidR="00266602" w:rsidRPr="00E9552C" w:rsidRDefault="00266602" w:rsidP="00BF5886">
            <w:pPr>
              <w:keepNext/>
              <w:keepLines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Product ID</w:t>
            </w:r>
          </w:p>
        </w:tc>
        <w:tc>
          <w:tcPr>
            <w:tcW w:w="3883" w:type="dxa"/>
            <w:shd w:val="clear" w:color="auto" w:fill="CCCCCC"/>
            <w:vAlign w:val="center"/>
          </w:tcPr>
          <w:p w:rsidR="00266602" w:rsidRPr="00E9552C" w:rsidRDefault="00266602" w:rsidP="00BF5886">
            <w:pPr>
              <w:keepNext/>
              <w:keepLines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Product Name</w:t>
            </w:r>
          </w:p>
        </w:tc>
        <w:tc>
          <w:tcPr>
            <w:tcW w:w="1457" w:type="dxa"/>
            <w:shd w:val="clear" w:color="auto" w:fill="CCCCCC"/>
            <w:vAlign w:val="center"/>
          </w:tcPr>
          <w:p w:rsidR="00266602" w:rsidRDefault="00266602" w:rsidP="00BF5886">
            <w:pPr>
              <w:keepNext/>
              <w:keepLines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Predecessor</w:t>
            </w:r>
          </w:p>
        </w:tc>
        <w:tc>
          <w:tcPr>
            <w:tcW w:w="1457" w:type="dxa"/>
            <w:shd w:val="clear" w:color="auto" w:fill="CCCCCC"/>
            <w:vAlign w:val="center"/>
          </w:tcPr>
          <w:p w:rsidR="00266602" w:rsidRPr="00E9552C" w:rsidRDefault="00266602" w:rsidP="00BF5886">
            <w:pPr>
              <w:keepNext/>
              <w:keepLines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Delivery Date</w:t>
            </w:r>
          </w:p>
        </w:tc>
      </w:tr>
      <w:tr w:rsidR="00266602" w:rsidRPr="00E9552C">
        <w:tblPrEx>
          <w:tblCellMar>
            <w:top w:w="0" w:type="dxa"/>
            <w:bottom w:w="0" w:type="dxa"/>
          </w:tblCellMar>
        </w:tblPrEx>
        <w:trPr>
          <w:cantSplit/>
          <w:trHeight w:val="20"/>
          <w:jc w:val="center"/>
        </w:trPr>
        <w:tc>
          <w:tcPr>
            <w:tcW w:w="1005" w:type="dxa"/>
          </w:tcPr>
          <w:p w:rsidR="00266602" w:rsidRPr="00E9552C" w:rsidRDefault="00266602" w:rsidP="0029266D">
            <w:pPr>
              <w:keepNext/>
            </w:pPr>
            <w:r>
              <w:t>1</w:t>
            </w:r>
          </w:p>
        </w:tc>
        <w:tc>
          <w:tcPr>
            <w:tcW w:w="3883" w:type="dxa"/>
          </w:tcPr>
          <w:p w:rsidR="00266602" w:rsidRPr="00E9552C" w:rsidRDefault="00266602" w:rsidP="0029266D">
            <w:pPr>
              <w:keepNext/>
            </w:pPr>
            <w:r>
              <w:t>The scientific code and scripts associated with automation of ancillary parameter extraction</w:t>
            </w:r>
          </w:p>
        </w:tc>
        <w:tc>
          <w:tcPr>
            <w:tcW w:w="1457" w:type="dxa"/>
          </w:tcPr>
          <w:p w:rsidR="00266602" w:rsidRDefault="00266602" w:rsidP="00BF5886">
            <w:pPr>
              <w:keepNext/>
            </w:pPr>
          </w:p>
        </w:tc>
        <w:tc>
          <w:tcPr>
            <w:tcW w:w="1457" w:type="dxa"/>
          </w:tcPr>
          <w:p w:rsidR="00266602" w:rsidRPr="00E9552C" w:rsidRDefault="00266602" w:rsidP="00BF5886">
            <w:pPr>
              <w:keepNext/>
            </w:pPr>
            <w:r>
              <w:t>12.02.10</w:t>
            </w:r>
          </w:p>
        </w:tc>
      </w:tr>
      <w:tr w:rsidR="00266602">
        <w:tblPrEx>
          <w:tblCellMar>
            <w:top w:w="0" w:type="dxa"/>
            <w:bottom w:w="0" w:type="dxa"/>
          </w:tblCellMar>
        </w:tblPrEx>
        <w:trPr>
          <w:cantSplit/>
          <w:trHeight w:val="20"/>
          <w:jc w:val="center"/>
        </w:trPr>
        <w:tc>
          <w:tcPr>
            <w:tcW w:w="1005" w:type="dxa"/>
          </w:tcPr>
          <w:p w:rsidR="00266602" w:rsidRDefault="00266602" w:rsidP="0029266D">
            <w:r>
              <w:t>2</w:t>
            </w:r>
          </w:p>
        </w:tc>
        <w:tc>
          <w:tcPr>
            <w:tcW w:w="3883" w:type="dxa"/>
          </w:tcPr>
          <w:p w:rsidR="00266602" w:rsidRDefault="00266602" w:rsidP="0029266D">
            <w:r>
              <w:t>The Algorithm Theoretical Basis Document</w:t>
            </w:r>
          </w:p>
        </w:tc>
        <w:tc>
          <w:tcPr>
            <w:tcW w:w="1457" w:type="dxa"/>
          </w:tcPr>
          <w:p w:rsidR="00266602" w:rsidRDefault="00266602" w:rsidP="00BF5886"/>
        </w:tc>
        <w:tc>
          <w:tcPr>
            <w:tcW w:w="1457" w:type="dxa"/>
          </w:tcPr>
          <w:p w:rsidR="00266602" w:rsidRDefault="00266602" w:rsidP="00BF5886">
            <w:r>
              <w:t>26.03.10</w:t>
            </w:r>
          </w:p>
        </w:tc>
      </w:tr>
      <w:tr w:rsidR="00266602">
        <w:tblPrEx>
          <w:tblCellMar>
            <w:top w:w="0" w:type="dxa"/>
            <w:bottom w:w="0" w:type="dxa"/>
          </w:tblCellMar>
        </w:tblPrEx>
        <w:trPr>
          <w:cantSplit/>
          <w:trHeight w:val="20"/>
          <w:jc w:val="center"/>
        </w:trPr>
        <w:tc>
          <w:tcPr>
            <w:tcW w:w="1005" w:type="dxa"/>
          </w:tcPr>
          <w:p w:rsidR="00266602" w:rsidRDefault="00266602" w:rsidP="0029266D">
            <w:r>
              <w:t>3</w:t>
            </w:r>
          </w:p>
        </w:tc>
        <w:tc>
          <w:tcPr>
            <w:tcW w:w="3883" w:type="dxa"/>
          </w:tcPr>
          <w:p w:rsidR="00266602" w:rsidRDefault="00266602" w:rsidP="0029266D">
            <w:r>
              <w:t>Supporting  business process documentation</w:t>
            </w:r>
          </w:p>
        </w:tc>
        <w:tc>
          <w:tcPr>
            <w:tcW w:w="1457" w:type="dxa"/>
          </w:tcPr>
          <w:p w:rsidR="00266602" w:rsidRDefault="00266602" w:rsidP="00BF5886">
            <w:pPr>
              <w:ind w:left="34" w:hanging="34"/>
            </w:pPr>
          </w:p>
        </w:tc>
        <w:tc>
          <w:tcPr>
            <w:tcW w:w="1457" w:type="dxa"/>
          </w:tcPr>
          <w:p w:rsidR="00266602" w:rsidRDefault="00266602" w:rsidP="00BF5886">
            <w:pPr>
              <w:ind w:left="34" w:hanging="34"/>
            </w:pPr>
            <w:r>
              <w:t>23.03.10</w:t>
            </w:r>
          </w:p>
        </w:tc>
      </w:tr>
      <w:tr w:rsidR="00266602">
        <w:tblPrEx>
          <w:tblCellMar>
            <w:top w:w="0" w:type="dxa"/>
            <w:bottom w:w="0" w:type="dxa"/>
          </w:tblCellMar>
        </w:tblPrEx>
        <w:trPr>
          <w:cantSplit/>
          <w:trHeight w:val="20"/>
          <w:jc w:val="center"/>
        </w:trPr>
        <w:tc>
          <w:tcPr>
            <w:tcW w:w="1005" w:type="dxa"/>
          </w:tcPr>
          <w:p w:rsidR="00266602" w:rsidRDefault="00266602" w:rsidP="0029266D">
            <w:r>
              <w:t>4</w:t>
            </w:r>
          </w:p>
        </w:tc>
        <w:tc>
          <w:tcPr>
            <w:tcW w:w="3883" w:type="dxa"/>
          </w:tcPr>
          <w:p w:rsidR="00266602" w:rsidRDefault="00266602" w:rsidP="0029266D">
            <w:r>
              <w:t>Integration testing with development systems completed</w:t>
            </w:r>
          </w:p>
        </w:tc>
        <w:tc>
          <w:tcPr>
            <w:tcW w:w="1457" w:type="dxa"/>
          </w:tcPr>
          <w:p w:rsidR="00266602" w:rsidRDefault="00266602" w:rsidP="00BF5886">
            <w:pPr>
              <w:ind w:left="34" w:hanging="34"/>
            </w:pPr>
            <w:r>
              <w:t>1</w:t>
            </w:r>
          </w:p>
        </w:tc>
        <w:tc>
          <w:tcPr>
            <w:tcW w:w="1457" w:type="dxa"/>
          </w:tcPr>
          <w:p w:rsidR="00266602" w:rsidRDefault="00266602" w:rsidP="00BF5886">
            <w:pPr>
              <w:ind w:left="34" w:hanging="34"/>
            </w:pPr>
            <w:r>
              <w:t>24.02.10</w:t>
            </w:r>
          </w:p>
        </w:tc>
      </w:tr>
      <w:tr w:rsidR="00266602">
        <w:tblPrEx>
          <w:tblCellMar>
            <w:top w:w="0" w:type="dxa"/>
            <w:bottom w:w="0" w:type="dxa"/>
          </w:tblCellMar>
        </w:tblPrEx>
        <w:trPr>
          <w:cantSplit/>
          <w:trHeight w:val="20"/>
          <w:jc w:val="center"/>
        </w:trPr>
        <w:tc>
          <w:tcPr>
            <w:tcW w:w="1005" w:type="dxa"/>
          </w:tcPr>
          <w:p w:rsidR="00266602" w:rsidRDefault="00266602" w:rsidP="0029266D">
            <w:r>
              <w:t>5</w:t>
            </w:r>
          </w:p>
        </w:tc>
        <w:tc>
          <w:tcPr>
            <w:tcW w:w="3883" w:type="dxa"/>
          </w:tcPr>
          <w:p w:rsidR="00266602" w:rsidRDefault="00266602" w:rsidP="0029266D">
            <w:r>
              <w:t>Specification for infrastructure and license requirements for operational implementation</w:t>
            </w:r>
          </w:p>
        </w:tc>
        <w:tc>
          <w:tcPr>
            <w:tcW w:w="1457" w:type="dxa"/>
          </w:tcPr>
          <w:p w:rsidR="00266602" w:rsidRDefault="00266602" w:rsidP="00BF5886">
            <w:pPr>
              <w:ind w:left="34" w:hanging="34"/>
            </w:pPr>
            <w:r>
              <w:t>1,3</w:t>
            </w:r>
          </w:p>
        </w:tc>
        <w:tc>
          <w:tcPr>
            <w:tcW w:w="1457" w:type="dxa"/>
          </w:tcPr>
          <w:p w:rsidR="00266602" w:rsidRDefault="00266602" w:rsidP="00BF5886">
            <w:pPr>
              <w:ind w:left="34" w:hanging="34"/>
            </w:pPr>
            <w:r>
              <w:t>26.02.10</w:t>
            </w:r>
          </w:p>
        </w:tc>
      </w:tr>
      <w:tr w:rsidR="00266602">
        <w:tblPrEx>
          <w:tblCellMar>
            <w:top w:w="0" w:type="dxa"/>
            <w:bottom w:w="0" w:type="dxa"/>
          </w:tblCellMar>
        </w:tblPrEx>
        <w:trPr>
          <w:cantSplit/>
          <w:trHeight w:val="20"/>
          <w:jc w:val="center"/>
        </w:trPr>
        <w:tc>
          <w:tcPr>
            <w:tcW w:w="1005" w:type="dxa"/>
          </w:tcPr>
          <w:p w:rsidR="00266602" w:rsidRDefault="00266602" w:rsidP="0029266D">
            <w:r>
              <w:t>6</w:t>
            </w:r>
          </w:p>
        </w:tc>
        <w:tc>
          <w:tcPr>
            <w:tcW w:w="3883" w:type="dxa"/>
          </w:tcPr>
          <w:p w:rsidR="00266602" w:rsidRDefault="00266602" w:rsidP="0029266D">
            <w:r>
              <w:t>Metadata record for NBAR processing</w:t>
            </w:r>
          </w:p>
        </w:tc>
        <w:tc>
          <w:tcPr>
            <w:tcW w:w="1457" w:type="dxa"/>
          </w:tcPr>
          <w:p w:rsidR="00266602" w:rsidRDefault="00266602" w:rsidP="00BF5886">
            <w:pPr>
              <w:ind w:left="34" w:hanging="34"/>
            </w:pPr>
          </w:p>
        </w:tc>
        <w:tc>
          <w:tcPr>
            <w:tcW w:w="1457" w:type="dxa"/>
          </w:tcPr>
          <w:p w:rsidR="00266602" w:rsidRDefault="00266602" w:rsidP="00BF5886">
            <w:pPr>
              <w:ind w:left="34" w:hanging="34"/>
            </w:pPr>
            <w:r>
              <w:t>19.02.10 (Dependency on Bus Dev)</w:t>
            </w:r>
          </w:p>
        </w:tc>
      </w:tr>
      <w:tr w:rsidR="00266602">
        <w:tblPrEx>
          <w:tblCellMar>
            <w:top w:w="0" w:type="dxa"/>
            <w:bottom w:w="0" w:type="dxa"/>
          </w:tblCellMar>
        </w:tblPrEx>
        <w:trPr>
          <w:cantSplit/>
          <w:trHeight w:val="20"/>
          <w:jc w:val="center"/>
        </w:trPr>
        <w:tc>
          <w:tcPr>
            <w:tcW w:w="1005" w:type="dxa"/>
          </w:tcPr>
          <w:p w:rsidR="00266602" w:rsidRDefault="00266602" w:rsidP="0029266D">
            <w:r>
              <w:t>7</w:t>
            </w:r>
          </w:p>
        </w:tc>
        <w:tc>
          <w:tcPr>
            <w:tcW w:w="3883" w:type="dxa"/>
          </w:tcPr>
          <w:p w:rsidR="00266602" w:rsidRDefault="00266602" w:rsidP="0029266D">
            <w:r>
              <w:t>Integration testing with production systems completed</w:t>
            </w:r>
          </w:p>
        </w:tc>
        <w:tc>
          <w:tcPr>
            <w:tcW w:w="1457" w:type="dxa"/>
          </w:tcPr>
          <w:p w:rsidR="00266602" w:rsidRDefault="00266602" w:rsidP="00BF5886">
            <w:pPr>
              <w:ind w:left="34" w:hanging="34"/>
            </w:pPr>
          </w:p>
        </w:tc>
        <w:tc>
          <w:tcPr>
            <w:tcW w:w="1457" w:type="dxa"/>
          </w:tcPr>
          <w:p w:rsidR="00266602" w:rsidRDefault="00266602" w:rsidP="00BF5886">
            <w:pPr>
              <w:ind w:left="34" w:hanging="34"/>
            </w:pPr>
            <w:r>
              <w:t>30.03.10</w:t>
            </w:r>
          </w:p>
        </w:tc>
      </w:tr>
      <w:tr w:rsidR="00266602">
        <w:tblPrEx>
          <w:tblCellMar>
            <w:top w:w="0" w:type="dxa"/>
            <w:bottom w:w="0" w:type="dxa"/>
          </w:tblCellMar>
        </w:tblPrEx>
        <w:trPr>
          <w:cantSplit/>
          <w:trHeight w:val="20"/>
          <w:jc w:val="center"/>
        </w:trPr>
        <w:tc>
          <w:tcPr>
            <w:tcW w:w="1005" w:type="dxa"/>
          </w:tcPr>
          <w:p w:rsidR="00266602" w:rsidRDefault="00266602" w:rsidP="0029266D">
            <w:r>
              <w:t>8</w:t>
            </w:r>
          </w:p>
        </w:tc>
        <w:tc>
          <w:tcPr>
            <w:tcW w:w="3883" w:type="dxa"/>
          </w:tcPr>
          <w:p w:rsidR="00266602" w:rsidRDefault="00266602" w:rsidP="0029266D">
            <w:r>
              <w:t>Hand over of process to the Operations team</w:t>
            </w:r>
          </w:p>
        </w:tc>
        <w:tc>
          <w:tcPr>
            <w:tcW w:w="1457" w:type="dxa"/>
          </w:tcPr>
          <w:p w:rsidR="00266602" w:rsidRDefault="00694086" w:rsidP="00BF5886">
            <w:pPr>
              <w:ind w:left="34" w:hanging="34"/>
            </w:pPr>
            <w:r>
              <w:t>3,7</w:t>
            </w:r>
          </w:p>
        </w:tc>
        <w:tc>
          <w:tcPr>
            <w:tcW w:w="1457" w:type="dxa"/>
          </w:tcPr>
          <w:p w:rsidR="00266602" w:rsidRDefault="00266602" w:rsidP="00BF5886">
            <w:pPr>
              <w:ind w:left="34" w:hanging="34"/>
            </w:pPr>
            <w:r>
              <w:t>15.04.10</w:t>
            </w:r>
          </w:p>
        </w:tc>
      </w:tr>
    </w:tbl>
    <w:p w:rsidR="00D0755D" w:rsidRPr="00D0755D" w:rsidRDefault="00D0755D" w:rsidP="00D0755D">
      <w:pPr>
        <w:spacing w:before="120"/>
      </w:pPr>
      <w:r w:rsidRPr="00D0755D">
        <w:t xml:space="preserve">Note: if </w:t>
      </w:r>
      <w:r>
        <w:t xml:space="preserve">you want to handover of the process to operational team by April 15, it can not guarantee whether aerosol database is built. </w:t>
      </w:r>
    </w:p>
    <w:p w:rsidR="007876F2" w:rsidRPr="00F749BC" w:rsidRDefault="007876F2" w:rsidP="007876F2">
      <w:pPr>
        <w:spacing w:before="120"/>
        <w:jc w:val="center"/>
        <w:rPr>
          <w:b/>
        </w:rPr>
      </w:pPr>
      <w:r>
        <w:rPr>
          <w:b/>
        </w:rPr>
        <w:t>Table</w:t>
      </w:r>
      <w:r w:rsidRPr="00F749BC">
        <w:rPr>
          <w:b/>
        </w:rPr>
        <w:t xml:space="preserve"> </w:t>
      </w:r>
      <w:r w:rsidRPr="00F749BC">
        <w:rPr>
          <w:b/>
        </w:rPr>
        <w:fldChar w:fldCharType="begin"/>
      </w:r>
      <w:r w:rsidRPr="00F749BC">
        <w:rPr>
          <w:b/>
        </w:rPr>
        <w:instrText xml:space="preserve"> SEQ </w:instrText>
      </w:r>
      <w:r>
        <w:rPr>
          <w:b/>
        </w:rPr>
        <w:instrText>Table</w:instrText>
      </w:r>
      <w:r w:rsidRPr="00F749BC">
        <w:rPr>
          <w:b/>
        </w:rPr>
        <w:instrText xml:space="preserve"> \* MERGEFORMAT </w:instrText>
      </w:r>
      <w:r w:rsidRPr="00F749BC">
        <w:rPr>
          <w:b/>
        </w:rPr>
        <w:fldChar w:fldCharType="separate"/>
      </w:r>
      <w:r w:rsidR="001F7B17" w:rsidRPr="001F7B17">
        <w:rPr>
          <w:b/>
          <w:bCs/>
          <w:noProof/>
          <w:lang w:val="en-US"/>
        </w:rPr>
        <w:t>2</w:t>
      </w:r>
      <w:r w:rsidRPr="00F749BC">
        <w:rPr>
          <w:b/>
        </w:rPr>
        <w:fldChar w:fldCharType="end"/>
      </w:r>
      <w:r w:rsidRPr="00F749BC">
        <w:rPr>
          <w:b/>
        </w:rPr>
        <w:t xml:space="preserve"> – </w:t>
      </w:r>
      <w:r w:rsidR="0035553B">
        <w:rPr>
          <w:b/>
        </w:rPr>
        <w:t>Product delivery schedule</w:t>
      </w:r>
    </w:p>
    <w:p w:rsidR="007876F2" w:rsidRPr="00CA569F" w:rsidRDefault="007876F2" w:rsidP="005C3A5E">
      <w:pPr>
        <w:spacing w:before="120"/>
      </w:pPr>
    </w:p>
    <w:p w:rsidR="007D6985" w:rsidRDefault="007D6985" w:rsidP="007D6985">
      <w:pPr>
        <w:pStyle w:val="Heading2"/>
      </w:pPr>
      <w:bookmarkStart w:id="45" w:name="_Toc68339999"/>
      <w:bookmarkStart w:id="46" w:name="_Toc190062460"/>
      <w:bookmarkStart w:id="47" w:name="_Toc252523478"/>
      <w:r>
        <w:t>Project Team</w:t>
      </w:r>
      <w:bookmarkEnd w:id="45"/>
      <w:bookmarkEnd w:id="46"/>
      <w:bookmarkEnd w:id="47"/>
    </w:p>
    <w:p w:rsidR="007D6985" w:rsidRDefault="00EF435A" w:rsidP="007D6985">
      <w:pPr>
        <w:keepNext/>
        <w:spacing w:before="240"/>
      </w:pPr>
      <w:r>
        <w:t>T</w:t>
      </w:r>
      <w:r w:rsidR="007D6985">
        <w:t>he organisat</w:t>
      </w:r>
      <w:r w:rsidR="001855BA">
        <w:t>ion structure shown in Figure 1.</w:t>
      </w:r>
    </w:p>
    <w:p w:rsidR="007D6985" w:rsidRDefault="007B65AF" w:rsidP="007D6985">
      <w:pPr>
        <w:keepNext/>
        <w:spacing w:before="240"/>
      </w:pPr>
      <w:r>
        <w:rPr>
          <w:noProof/>
        </w:rPr>
      </w:r>
      <w:r w:rsidR="00AA54ED">
        <w:pict>
          <v:group id="_x0000_s1086" editas="orgchart" style="width:459pt;height:3in;mso-position-horizontal-relative:char;mso-position-vertical-relative:line" coordorigin="1418,5455" coordsize="9180,4320">
            <o:lock v:ext="edit" aspectratio="t"/>
            <o:diagram v:ext="edit" dgmstyle="0" dgmscalex="58254" dgmfontsize="11" constrainbounds="0,0,0,0" autolayout="f">
              <o:relationtable v:ext="edit">
                <o:rel v:ext="edit" idsrc="#_s1096" iddest="#_s1096"/>
                <o:rel v:ext="edit" idsrc="#_s1100" iddest="#_s1096" idcntr="#_s1092"/>
                <o:rel v:ext="edit" idsrc="#_s1102" iddest="#_s1100" idcntr="#_s1090"/>
                <o:rel v:ext="edit" idsrc="#_s1103" iddest="#_s1100" idcntr="#_s1089"/>
                <o:rel v:ext="edit" idsrc="#_s1104" iddest="#_s1100" idcntr="#_s1088"/>
              </o:relationtable>
            </o:diagram>
            <v:shape id="_x0000_s1087" type="#_x0000_t75" style="position:absolute;left:1418;top:5455;width:9180;height:4320" o:preferrelative="f">
              <v:fill o:detectmouseclick="t"/>
              <v:path o:extrusionok="t" o:connecttype="none"/>
              <o:lock v:ext="edit" text="t"/>
            </v:shape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s1088" o:spid="_x0000_s1088" type="#_x0000_t34" style="position:absolute;left:6683;top:6670;width:360;height:2610;rotation:270;flip:x" o:connectortype="elbow" adj=",54977,-490080" strokeweight="2.25pt"/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s1089" o:spid="_x0000_s1089" type="#_x0000_t32" style="position:absolute;left:5379;top:7974;width:360;height:1;rotation:270" o:connectortype="elbow" adj="-333480,-1,-333480" strokeweight="2.25pt"/>
            <v:shape id="_s1090" o:spid="_x0000_s1090" type="#_x0000_t34" style="position:absolute;left:3983;top:6580;width:360;height:2790;rotation:270" o:connectortype="elbow" adj=",-51430,-166080" strokeweight="2.25pt"/>
            <v:shape id="_s1092" o:spid="_x0000_s1092" type="#_x0000_t32" style="position:absolute;left:5379;top:6534;width:360;height:1;rotation:270" o:connectortype="elbow" adj="-333480,-1,-333480" strokeweight="2.25pt"/>
            <v:roundrect id="_s1096" o:spid="_x0000_s1096" style="position:absolute;left:4478;top:5635;width:2160;height:720;v-text-anchor:middle" arcsize="10923f" o:dgmlayout="0" o:dgmnodekind="0" filled="f" fillcolor="#bbe0e3">
              <v:textbox style="mso-next-textbox:#_s1096">
                <w:txbxContent>
                  <w:p w:rsidR="00C23DCC" w:rsidRDefault="00C23DCC" w:rsidP="00694086">
                    <w:pPr>
                      <w:jc w:val="center"/>
                      <w:rPr>
                        <w:b/>
                        <w:sz w:val="24"/>
                        <w:szCs w:val="24"/>
                      </w:rPr>
                    </w:pPr>
                    <w:r>
                      <w:rPr>
                        <w:b/>
                      </w:rPr>
                      <w:t xml:space="preserve">Project </w:t>
                    </w:r>
                    <w:r w:rsidRPr="007B65AF">
                      <w:rPr>
                        <w:b/>
                      </w:rPr>
                      <w:t>Executive</w:t>
                    </w:r>
                  </w:p>
                  <w:p w:rsidR="00C23DCC" w:rsidRPr="00EF435A" w:rsidRDefault="00C23DCC" w:rsidP="00694086">
                    <w:pPr>
                      <w:jc w:val="center"/>
                    </w:pPr>
                    <w:r>
                      <w:t>Adam Lewis</w:t>
                    </w:r>
                  </w:p>
                  <w:p w:rsidR="00C23DCC" w:rsidRPr="001322BF" w:rsidRDefault="00C23DCC" w:rsidP="00694086">
                    <w:pPr>
                      <w:jc w:val="center"/>
                      <w:rPr>
                        <w:b/>
                        <w:sz w:val="24"/>
                        <w:szCs w:val="24"/>
                      </w:rPr>
                    </w:pPr>
                  </w:p>
                </w:txbxContent>
              </v:textbox>
            </v:roundrect>
            <v:roundrect id="_s1100" o:spid="_x0000_s1100" style="position:absolute;left:4478;top:6715;width:2160;height:1080;v-text-anchor:middle" arcsize="10923f" o:dgmlayout="0" o:dgmnodekind="0" filled="f" fillcolor="#bbe0e3">
              <v:textbox style="mso-next-textbox:#_s1100">
                <w:txbxContent>
                  <w:p w:rsidR="00C23DCC" w:rsidRPr="00E11C81" w:rsidRDefault="00C23DCC" w:rsidP="00694086">
                    <w:pPr>
                      <w:jc w:val="center"/>
                    </w:pPr>
                    <w:r>
                      <w:rPr>
                        <w:b/>
                      </w:rPr>
                      <w:t>Project Manager</w:t>
                    </w:r>
                  </w:p>
                  <w:p w:rsidR="00C23DCC" w:rsidRDefault="0035553B" w:rsidP="00694086">
                    <w:pPr>
                      <w:jc w:val="center"/>
                    </w:pPr>
                    <w:r>
                      <w:t>Medhavy Thankappan</w:t>
                    </w:r>
                  </w:p>
                </w:txbxContent>
              </v:textbox>
            </v:roundrect>
            <v:roundrect id="_s1102" o:spid="_x0000_s1102" style="position:absolute;left:1598;top:8155;width:2340;height:1260;v-text-anchor:middle" arcsize="10923f" o:dgmlayout="2" o:dgmnodekind="0" filled="f" fillcolor="#bbe0e3">
              <v:textbox style="mso-next-textbox:#_s1102">
                <w:txbxContent>
                  <w:p w:rsidR="00C23DCC" w:rsidRPr="004E2D87" w:rsidRDefault="00C23DCC" w:rsidP="00694086">
                    <w:pPr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>Science</w:t>
                    </w:r>
                  </w:p>
                  <w:p w:rsidR="006B1953" w:rsidRDefault="006B1953" w:rsidP="00694086">
                    <w:pPr>
                      <w:jc w:val="center"/>
                    </w:pPr>
                    <w:r>
                      <w:t xml:space="preserve">Fuqin Li </w:t>
                    </w:r>
                  </w:p>
                  <w:p w:rsidR="00C23DCC" w:rsidRDefault="00C23DCC" w:rsidP="00694086">
                    <w:pPr>
                      <w:jc w:val="center"/>
                    </w:pPr>
                    <w:r>
                      <w:t>Leo Lymburner</w:t>
                    </w:r>
                  </w:p>
                  <w:p w:rsidR="00C23DCC" w:rsidRDefault="00C23DCC" w:rsidP="00694086">
                    <w:pPr>
                      <w:jc w:val="center"/>
                    </w:pPr>
                  </w:p>
                  <w:p w:rsidR="00C23DCC" w:rsidRPr="00943963" w:rsidRDefault="00C23DCC" w:rsidP="00694086">
                    <w:pPr>
                      <w:jc w:val="center"/>
                      <w:rPr>
                        <w:b/>
                        <w:sz w:val="24"/>
                        <w:szCs w:val="24"/>
                      </w:rPr>
                    </w:pPr>
                  </w:p>
                </w:txbxContent>
              </v:textbox>
            </v:roundrect>
            <v:roundrect id="_s1103" o:spid="_x0000_s1103" style="position:absolute;left:4298;top:8155;width:2520;height:1260;v-text-anchor:middle" arcsize="10923f" o:dgmlayout="2" o:dgmnodekind="0" filled="f" fillcolor="#bbe0e3">
              <v:textbox style="mso-next-textbox:#_s1103">
                <w:txbxContent>
                  <w:p w:rsidR="00C23DCC" w:rsidRPr="004E2D87" w:rsidRDefault="00C23DCC" w:rsidP="00694086">
                    <w:pPr>
                      <w:jc w:val="center"/>
                      <w:rPr>
                        <w:b/>
                      </w:rPr>
                    </w:pPr>
                    <w:r w:rsidRPr="004E2D87">
                      <w:rPr>
                        <w:b/>
                      </w:rPr>
                      <w:t xml:space="preserve">Business </w:t>
                    </w:r>
                    <w:r>
                      <w:rPr>
                        <w:b/>
                      </w:rPr>
                      <w:t>Development</w:t>
                    </w:r>
                  </w:p>
                  <w:p w:rsidR="00C23DCC" w:rsidRDefault="00C23DCC" w:rsidP="00694086">
                    <w:pPr>
                      <w:jc w:val="center"/>
                    </w:pPr>
                    <w:r>
                      <w:t>Lan-Wei Wang</w:t>
                    </w:r>
                    <w:r w:rsidR="00AA54ED">
                      <w:t xml:space="preserve"> and additional resource</w:t>
                    </w:r>
                  </w:p>
                  <w:p w:rsidR="00C23DCC" w:rsidRDefault="00C23DCC" w:rsidP="00694086">
                    <w:pPr>
                      <w:jc w:val="center"/>
                    </w:pPr>
                  </w:p>
                </w:txbxContent>
              </v:textbox>
            </v:roundrect>
            <v:roundrect id="_s1104" o:spid="_x0000_s1104" style="position:absolute;left:6998;top:8155;width:2340;height:1260;v-text-anchor:middle" arcsize="10923f" o:dgmlayout="2" o:dgmnodekind="0" filled="f" fillcolor="#bbe0e3">
              <v:textbox style="mso-next-textbox:#_s1104">
                <w:txbxContent>
                  <w:p w:rsidR="00C23DCC" w:rsidRPr="001855BA" w:rsidRDefault="00C23DCC" w:rsidP="00694086">
                    <w:r w:rsidRPr="00F83C9E">
                      <w:rPr>
                        <w:b/>
                      </w:rPr>
                      <w:t>Operations Team</w:t>
                    </w:r>
                    <w:r>
                      <w:t xml:space="preserve"> Additional </w:t>
                    </w:r>
                    <w:r w:rsidR="00AA54ED">
                      <w:t>r</w:t>
                    </w:r>
                    <w:r>
                      <w:t>esource</w:t>
                    </w:r>
                  </w:p>
                </w:txbxContent>
              </v:textbox>
            </v:roundrect>
            <v:roundrect id="_s1033" o:spid="_x0000_s1151" style="position:absolute;left:6818;top:5635;width:2700;height:1080;v-text-anchor:middle" arcsize="10923f" o:dgmlayout="0" o:dgmnodekind="0" filled="f" fillcolor="#bbe0e3">
              <v:textbox style="mso-next-textbox:#_s1033">
                <w:txbxContent>
                  <w:p w:rsidR="00694086" w:rsidRPr="00E11C81" w:rsidRDefault="00694086" w:rsidP="00694086">
                    <w:pPr>
                      <w:jc w:val="center"/>
                    </w:pPr>
                    <w:r>
                      <w:rPr>
                        <w:b/>
                      </w:rPr>
                      <w:t>Senior Supplier</w:t>
                    </w:r>
                  </w:p>
                  <w:p w:rsidR="00694086" w:rsidRDefault="00694086" w:rsidP="00694086">
                    <w:pPr>
                      <w:jc w:val="center"/>
                    </w:pPr>
                    <w:r>
                      <w:t>Medhavy Thankappan</w:t>
                    </w:r>
                  </w:p>
                  <w:p w:rsidR="00694086" w:rsidRDefault="00694086" w:rsidP="00694086">
                    <w:pPr>
                      <w:jc w:val="center"/>
                    </w:pPr>
                    <w:r>
                      <w:t>Wenjun Wu/Luci night</w:t>
                    </w:r>
                  </w:p>
                </w:txbxContent>
              </v:textbox>
            </v:roundrect>
            <v:roundrect id="_s1033" o:spid="_x0000_s1152" style="position:absolute;left:1778;top:5635;width:2340;height:720;v-text-anchor:middle" arcsize="10923f" o:dgmlayout="0" o:dgmnodekind="0" filled="f" fillcolor="#bbe0e3">
              <v:textbox style="mso-next-textbox:#_s1033">
                <w:txbxContent>
                  <w:p w:rsidR="00694086" w:rsidRPr="00E11C81" w:rsidRDefault="00694086" w:rsidP="00694086">
                    <w:pPr>
                      <w:jc w:val="center"/>
                    </w:pPr>
                    <w:r>
                      <w:rPr>
                        <w:b/>
                      </w:rPr>
                      <w:t>Senior User</w:t>
                    </w:r>
                  </w:p>
                  <w:p w:rsidR="00694086" w:rsidRDefault="00694086" w:rsidP="00694086">
                    <w:pPr>
                      <w:jc w:val="center"/>
                    </w:pPr>
                    <w:r>
                      <w:t>Stuart Barr</w:t>
                    </w:r>
                  </w:p>
                </w:txbxContent>
              </v:textbox>
            </v:roundrect>
            <w10:wrap type="none"/>
            <w10:anchorlock/>
          </v:group>
        </w:pict>
      </w:r>
      <w:bookmarkStart w:id="48" w:name="_GoBack"/>
      <w:bookmarkEnd w:id="48"/>
    </w:p>
    <w:p w:rsidR="007D6985" w:rsidRPr="00F749BC" w:rsidRDefault="007D6985" w:rsidP="007D6985">
      <w:pPr>
        <w:spacing w:before="120"/>
        <w:jc w:val="center"/>
        <w:rPr>
          <w:b/>
        </w:rPr>
      </w:pPr>
      <w:r w:rsidRPr="00F749BC">
        <w:rPr>
          <w:b/>
        </w:rPr>
        <w:t xml:space="preserve">Figure </w:t>
      </w:r>
      <w:r w:rsidR="00F749BC" w:rsidRPr="00F749BC">
        <w:rPr>
          <w:b/>
        </w:rPr>
        <w:fldChar w:fldCharType="begin"/>
      </w:r>
      <w:r w:rsidR="00F749BC" w:rsidRPr="00F749BC">
        <w:rPr>
          <w:b/>
        </w:rPr>
        <w:instrText xml:space="preserve"> SEQ Figure \* MERGEFORMAT </w:instrText>
      </w:r>
      <w:r w:rsidR="00F749BC" w:rsidRPr="00F749BC">
        <w:rPr>
          <w:b/>
        </w:rPr>
        <w:fldChar w:fldCharType="separate"/>
      </w:r>
      <w:r w:rsidR="001F7B17" w:rsidRPr="001F7B17">
        <w:rPr>
          <w:b/>
          <w:bCs/>
          <w:noProof/>
          <w:lang w:val="en-US"/>
        </w:rPr>
        <w:t>1</w:t>
      </w:r>
      <w:r w:rsidR="00F749BC" w:rsidRPr="00F749BC">
        <w:rPr>
          <w:b/>
        </w:rPr>
        <w:fldChar w:fldCharType="end"/>
      </w:r>
      <w:r w:rsidR="002345CF" w:rsidRPr="00F749BC">
        <w:rPr>
          <w:b/>
        </w:rPr>
        <w:t xml:space="preserve"> – Project </w:t>
      </w:r>
      <w:r w:rsidR="00AF6D87" w:rsidRPr="00F749BC">
        <w:rPr>
          <w:b/>
        </w:rPr>
        <w:t>organisation chart</w:t>
      </w:r>
    </w:p>
    <w:p w:rsidR="00615F12" w:rsidRDefault="00615F12" w:rsidP="001D1104">
      <w:pPr>
        <w:pStyle w:val="Heading1"/>
        <w:sectPr w:rsidR="00615F12" w:rsidSect="00E970AB">
          <w:headerReference w:type="default" r:id="rId9"/>
          <w:footerReference w:type="default" r:id="rId10"/>
          <w:headerReference w:type="first" r:id="rId11"/>
          <w:pgSz w:w="11907" w:h="16840" w:code="9"/>
          <w:pgMar w:top="1418" w:right="1418" w:bottom="1418" w:left="1418" w:header="720" w:footer="720" w:gutter="0"/>
          <w:cols w:space="708"/>
          <w:docGrid w:linePitch="360"/>
        </w:sectPr>
      </w:pPr>
    </w:p>
    <w:p w:rsidR="00296E86" w:rsidRPr="009E0477" w:rsidRDefault="00EA6656" w:rsidP="009E0477">
      <w:pPr>
        <w:pStyle w:val="AltHeading1"/>
        <w:numPr>
          <w:ilvl w:val="0"/>
          <w:numId w:val="0"/>
        </w:numPr>
        <w:rPr>
          <w:rStyle w:val="AltHeading1Char"/>
        </w:rPr>
      </w:pPr>
      <w:bookmarkStart w:id="49" w:name="_Toc252523479"/>
      <w:r w:rsidRPr="009E0477">
        <w:rPr>
          <w:rStyle w:val="AltHeading1Char"/>
        </w:rPr>
        <w:lastRenderedPageBreak/>
        <w:t>Initial Risk Analysis</w:t>
      </w:r>
      <w:bookmarkEnd w:id="49"/>
    </w:p>
    <w:p w:rsidR="00EA6656" w:rsidRPr="00EA6656" w:rsidRDefault="00EA6656" w:rsidP="00EA6656"/>
    <w:tbl>
      <w:tblPr>
        <w:tblStyle w:val="TableGrid"/>
        <w:tblW w:w="15779" w:type="dxa"/>
        <w:jc w:val="center"/>
        <w:tblLook w:val="01E0" w:firstRow="1" w:lastRow="1" w:firstColumn="1" w:lastColumn="1" w:noHBand="0" w:noVBand="0"/>
      </w:tblPr>
      <w:tblGrid>
        <w:gridCol w:w="465"/>
        <w:gridCol w:w="1863"/>
        <w:gridCol w:w="5220"/>
        <w:gridCol w:w="2880"/>
        <w:gridCol w:w="4703"/>
        <w:gridCol w:w="648"/>
      </w:tblGrid>
      <w:tr w:rsidR="007235CB" w:rsidRPr="00E42868">
        <w:trPr>
          <w:cantSplit/>
          <w:tblHeader/>
          <w:jc w:val="center"/>
        </w:trPr>
        <w:tc>
          <w:tcPr>
            <w:tcW w:w="465" w:type="dxa"/>
            <w:shd w:val="clear" w:color="auto" w:fill="CCCCCC"/>
            <w:vAlign w:val="center"/>
          </w:tcPr>
          <w:p w:rsidR="007235CB" w:rsidRPr="00E42868" w:rsidRDefault="007235CB" w:rsidP="00780FDC">
            <w:pPr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863" w:type="dxa"/>
            <w:shd w:val="clear" w:color="auto" w:fill="CCCCCC"/>
            <w:vAlign w:val="center"/>
          </w:tcPr>
          <w:p w:rsidR="007235CB" w:rsidRPr="00E42868" w:rsidRDefault="007235CB" w:rsidP="00296E86">
            <w:pPr>
              <w:jc w:val="center"/>
              <w:rPr>
                <w:b/>
              </w:rPr>
            </w:pPr>
            <w:r>
              <w:rPr>
                <w:b/>
              </w:rPr>
              <w:t>Risk title</w:t>
            </w:r>
          </w:p>
        </w:tc>
        <w:tc>
          <w:tcPr>
            <w:tcW w:w="5220" w:type="dxa"/>
            <w:shd w:val="clear" w:color="auto" w:fill="CCCCCC"/>
            <w:vAlign w:val="center"/>
          </w:tcPr>
          <w:p w:rsidR="007235CB" w:rsidRPr="00E42868" w:rsidRDefault="007235CB" w:rsidP="007B62AC">
            <w:pPr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880" w:type="dxa"/>
            <w:shd w:val="clear" w:color="auto" w:fill="CCCCCC"/>
            <w:vAlign w:val="center"/>
          </w:tcPr>
          <w:p w:rsidR="007235CB" w:rsidRPr="00E42868" w:rsidRDefault="007235CB" w:rsidP="007B62AC">
            <w:pPr>
              <w:jc w:val="center"/>
              <w:rPr>
                <w:b/>
              </w:rPr>
            </w:pPr>
            <w:r>
              <w:rPr>
                <w:b/>
              </w:rPr>
              <w:t>Impact</w:t>
            </w:r>
          </w:p>
        </w:tc>
        <w:tc>
          <w:tcPr>
            <w:tcW w:w="4703" w:type="dxa"/>
            <w:shd w:val="clear" w:color="auto" w:fill="CCCCCC"/>
            <w:vAlign w:val="center"/>
          </w:tcPr>
          <w:p w:rsidR="007235CB" w:rsidRPr="00E42868" w:rsidRDefault="007235CB" w:rsidP="007B62AC">
            <w:pPr>
              <w:jc w:val="center"/>
              <w:rPr>
                <w:b/>
              </w:rPr>
            </w:pPr>
            <w:r>
              <w:rPr>
                <w:b/>
              </w:rPr>
              <w:t>Mitigation</w:t>
            </w:r>
          </w:p>
        </w:tc>
        <w:tc>
          <w:tcPr>
            <w:tcW w:w="648" w:type="dxa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7235CB" w:rsidRPr="00E42868" w:rsidRDefault="007235CB" w:rsidP="00296E86">
            <w:pPr>
              <w:jc w:val="center"/>
              <w:rPr>
                <w:b/>
              </w:rPr>
            </w:pPr>
            <w:r>
              <w:rPr>
                <w:b/>
              </w:rPr>
              <w:t>RAG</w:t>
            </w:r>
          </w:p>
        </w:tc>
      </w:tr>
      <w:tr w:rsidR="007235CB">
        <w:trPr>
          <w:jc w:val="center"/>
        </w:trPr>
        <w:tc>
          <w:tcPr>
            <w:tcW w:w="465" w:type="dxa"/>
          </w:tcPr>
          <w:p w:rsidR="007235CB" w:rsidRPr="0035553B" w:rsidRDefault="00154B66" w:rsidP="00780FDC">
            <w:r w:rsidRPr="0035553B">
              <w:t>1</w:t>
            </w:r>
          </w:p>
        </w:tc>
        <w:tc>
          <w:tcPr>
            <w:tcW w:w="1863" w:type="dxa"/>
          </w:tcPr>
          <w:p w:rsidR="007235CB" w:rsidRPr="0035553B" w:rsidRDefault="007235CB" w:rsidP="001006E5">
            <w:r w:rsidRPr="0035553B">
              <w:t>Staff availability</w:t>
            </w:r>
          </w:p>
        </w:tc>
        <w:tc>
          <w:tcPr>
            <w:tcW w:w="5220" w:type="dxa"/>
          </w:tcPr>
          <w:p w:rsidR="007235CB" w:rsidRPr="0035553B" w:rsidRDefault="007235CB" w:rsidP="007B62AC">
            <w:r w:rsidRPr="0035553B">
              <w:t xml:space="preserve">Staff may be tied to other </w:t>
            </w:r>
            <w:smartTag w:uri="urn:schemas-microsoft-com:office:smarttags" w:element="PersonName">
              <w:r w:rsidRPr="0035553B">
                <w:t>NEO</w:t>
              </w:r>
            </w:smartTag>
            <w:r w:rsidRPr="0035553B">
              <w:t xml:space="preserve"> projects and not available to work on this project. </w:t>
            </w:r>
          </w:p>
        </w:tc>
        <w:tc>
          <w:tcPr>
            <w:tcW w:w="2880" w:type="dxa"/>
          </w:tcPr>
          <w:p w:rsidR="00CA1E41" w:rsidRPr="0035553B" w:rsidRDefault="00CA1E41" w:rsidP="00CA1E41">
            <w:r w:rsidRPr="0035553B">
              <w:t>The project schedule may slip and the project may not deliver the required outcomes.</w:t>
            </w:r>
          </w:p>
          <w:p w:rsidR="006C41FD" w:rsidRPr="0035553B" w:rsidRDefault="006C41FD" w:rsidP="00CA1E41"/>
        </w:tc>
        <w:tc>
          <w:tcPr>
            <w:tcW w:w="4703" w:type="dxa"/>
          </w:tcPr>
          <w:p w:rsidR="006C41FD" w:rsidRPr="0035553B" w:rsidRDefault="00DD27FA" w:rsidP="007B62AC">
            <w:r w:rsidRPr="0035553B">
              <w:t xml:space="preserve">Avoid - </w:t>
            </w:r>
            <w:r w:rsidR="00BB0393">
              <w:t>A</w:t>
            </w:r>
            <w:r w:rsidRPr="0035553B">
              <w:t xml:space="preserve"> prioritisation by the </w:t>
            </w:r>
            <w:r w:rsidR="00BB0393">
              <w:t>P</w:t>
            </w:r>
            <w:r w:rsidRPr="0035553B">
              <w:t xml:space="preserve">roject </w:t>
            </w:r>
            <w:r w:rsidR="00BB0393">
              <w:t>E</w:t>
            </w:r>
            <w:r w:rsidRPr="0035553B">
              <w:t xml:space="preserve">xecutive to decide projects </w:t>
            </w:r>
            <w:r w:rsidR="00776114">
              <w:t xml:space="preserve">of highest priority for </w:t>
            </w:r>
            <w:r w:rsidRPr="0035553B">
              <w:t>the nominated staff.</w:t>
            </w:r>
            <w:r w:rsidR="006C41FD" w:rsidRPr="0035553B">
              <w:t xml:space="preserve"> </w:t>
            </w:r>
          </w:p>
          <w:p w:rsidR="007235CB" w:rsidRPr="0035553B" w:rsidRDefault="006C41FD" w:rsidP="007B62AC">
            <w:r w:rsidRPr="0035553B">
              <w:t xml:space="preserve">Accept - Any time spent by the </w:t>
            </w:r>
            <w:r w:rsidR="0035553B" w:rsidRPr="0035553B">
              <w:t>Lan</w:t>
            </w:r>
            <w:r w:rsidR="00776114">
              <w:t>-</w:t>
            </w:r>
            <w:r w:rsidR="0035553B" w:rsidRPr="0035553B">
              <w:t>Wei</w:t>
            </w:r>
            <w:r w:rsidR="005600A5" w:rsidRPr="0035553B">
              <w:t xml:space="preserve"> </w:t>
            </w:r>
            <w:r w:rsidR="0035553B" w:rsidRPr="0035553B">
              <w:t>and Op</w:t>
            </w:r>
            <w:r w:rsidR="00776114">
              <w:t>erations</w:t>
            </w:r>
            <w:r w:rsidR="0035553B" w:rsidRPr="0035553B">
              <w:t xml:space="preserve"> team additional resource </w:t>
            </w:r>
            <w:r w:rsidRPr="0035553B">
              <w:t>should be tracked separately to account for any time delays for this project.</w:t>
            </w:r>
          </w:p>
        </w:tc>
        <w:tc>
          <w:tcPr>
            <w:tcW w:w="648" w:type="dxa"/>
            <w:shd w:val="clear" w:color="auto" w:fill="FF9900"/>
          </w:tcPr>
          <w:p w:rsidR="007235CB" w:rsidRPr="0045353D" w:rsidRDefault="00526C43" w:rsidP="0045353D">
            <w:pPr>
              <w:jc w:val="center"/>
              <w:rPr>
                <w:b/>
              </w:rPr>
            </w:pPr>
            <w:r>
              <w:rPr>
                <w:b/>
              </w:rPr>
              <w:t>A</w:t>
            </w:r>
          </w:p>
        </w:tc>
      </w:tr>
      <w:tr w:rsidR="0045353D">
        <w:trPr>
          <w:jc w:val="center"/>
        </w:trPr>
        <w:tc>
          <w:tcPr>
            <w:tcW w:w="465" w:type="dxa"/>
          </w:tcPr>
          <w:p w:rsidR="0045353D" w:rsidRDefault="00154B66" w:rsidP="007B62AC">
            <w:r>
              <w:t>2</w:t>
            </w:r>
          </w:p>
        </w:tc>
        <w:tc>
          <w:tcPr>
            <w:tcW w:w="1863" w:type="dxa"/>
          </w:tcPr>
          <w:p w:rsidR="0045353D" w:rsidRDefault="0035553B" w:rsidP="007B62AC">
            <w:r>
              <w:t>Aerosol optical data</w:t>
            </w:r>
          </w:p>
        </w:tc>
        <w:tc>
          <w:tcPr>
            <w:tcW w:w="5220" w:type="dxa"/>
          </w:tcPr>
          <w:p w:rsidR="0045353D" w:rsidRDefault="007217D7" w:rsidP="007B62AC">
            <w:r>
              <w:t>Appropriate sources of aerosol optical data may not be available at all locations/times</w:t>
            </w:r>
          </w:p>
        </w:tc>
        <w:tc>
          <w:tcPr>
            <w:tcW w:w="2880" w:type="dxa"/>
          </w:tcPr>
          <w:p w:rsidR="0045353D" w:rsidRDefault="007217D7" w:rsidP="007B62AC">
            <w:r>
              <w:t>Reduced accuracy of NBAR correction</w:t>
            </w:r>
          </w:p>
        </w:tc>
        <w:tc>
          <w:tcPr>
            <w:tcW w:w="4703" w:type="dxa"/>
          </w:tcPr>
          <w:p w:rsidR="0045353D" w:rsidRDefault="007217D7" w:rsidP="007B62AC">
            <w:r>
              <w:t>Avoid</w:t>
            </w:r>
            <w:r w:rsidR="00776114">
              <w:t xml:space="preserve"> </w:t>
            </w:r>
            <w:r>
              <w:t>-</w:t>
            </w:r>
            <w:r w:rsidR="00776114">
              <w:t xml:space="preserve"> </w:t>
            </w:r>
            <w:r w:rsidR="00BB0393">
              <w:t xml:space="preserve">Source </w:t>
            </w:r>
            <w:r>
              <w:t>additional aerosol optical data sets from CSIRO</w:t>
            </w:r>
          </w:p>
          <w:p w:rsidR="007217D7" w:rsidRDefault="007217D7" w:rsidP="007B62AC">
            <w:r>
              <w:t>Accept</w:t>
            </w:r>
            <w:r w:rsidR="00776114">
              <w:t xml:space="preserve"> </w:t>
            </w:r>
            <w:r>
              <w:t>-</w:t>
            </w:r>
            <w:r w:rsidR="00776114">
              <w:t xml:space="preserve"> </w:t>
            </w:r>
            <w:r w:rsidR="00BB0393">
              <w:t>P</w:t>
            </w:r>
            <w:r>
              <w:t xml:space="preserve">rovide </w:t>
            </w:r>
            <w:r w:rsidR="00BB0393">
              <w:t xml:space="preserve">error measures </w:t>
            </w:r>
            <w:r>
              <w:t xml:space="preserve">for images processed using different AOD inputs.  This may </w:t>
            </w:r>
            <w:r w:rsidR="00BB0393">
              <w:t xml:space="preserve">also </w:t>
            </w:r>
            <w:r>
              <w:t xml:space="preserve">include the use of </w:t>
            </w:r>
            <w:r w:rsidR="00C559F5">
              <w:t>other</w:t>
            </w:r>
            <w:r>
              <w:t xml:space="preserve"> aerosol assessment techniques</w:t>
            </w:r>
          </w:p>
        </w:tc>
        <w:tc>
          <w:tcPr>
            <w:tcW w:w="648" w:type="dxa"/>
            <w:tcBorders>
              <w:bottom w:val="single" w:sz="4" w:space="0" w:color="auto"/>
            </w:tcBorders>
            <w:shd w:val="clear" w:color="auto" w:fill="00FF00"/>
          </w:tcPr>
          <w:p w:rsidR="0045353D" w:rsidRPr="0045353D" w:rsidRDefault="0045353D" w:rsidP="0045353D">
            <w:pPr>
              <w:jc w:val="center"/>
              <w:rPr>
                <w:b/>
              </w:rPr>
            </w:pPr>
            <w:r w:rsidRPr="0045353D">
              <w:rPr>
                <w:b/>
              </w:rPr>
              <w:t>G</w:t>
            </w:r>
          </w:p>
        </w:tc>
      </w:tr>
      <w:tr w:rsidR="00866934">
        <w:trPr>
          <w:cantSplit/>
          <w:jc w:val="center"/>
        </w:trPr>
        <w:tc>
          <w:tcPr>
            <w:tcW w:w="465" w:type="dxa"/>
          </w:tcPr>
          <w:p w:rsidR="00866934" w:rsidRDefault="00866934" w:rsidP="00254C7B">
            <w:r>
              <w:t>3</w:t>
            </w:r>
          </w:p>
        </w:tc>
        <w:tc>
          <w:tcPr>
            <w:tcW w:w="1863" w:type="dxa"/>
          </w:tcPr>
          <w:p w:rsidR="00866934" w:rsidRDefault="00866934" w:rsidP="00254C7B">
            <w:r>
              <w:t>EODS upload test</w:t>
            </w:r>
          </w:p>
        </w:tc>
        <w:tc>
          <w:tcPr>
            <w:tcW w:w="5220" w:type="dxa"/>
          </w:tcPr>
          <w:p w:rsidR="00866934" w:rsidRPr="0045353D" w:rsidRDefault="00866934" w:rsidP="00254C7B">
            <w:r>
              <w:t>Tests re: EODS input will rely on a functional upload mechanism (Dependency on external project)</w:t>
            </w:r>
          </w:p>
        </w:tc>
        <w:tc>
          <w:tcPr>
            <w:tcW w:w="2880" w:type="dxa"/>
          </w:tcPr>
          <w:p w:rsidR="00866934" w:rsidRPr="0045353D" w:rsidRDefault="00866934" w:rsidP="00254C7B">
            <w:r>
              <w:t>Unable to complete task 6 (metadata record for NBAR processing)</w:t>
            </w:r>
          </w:p>
        </w:tc>
        <w:tc>
          <w:tcPr>
            <w:tcW w:w="4703" w:type="dxa"/>
          </w:tcPr>
          <w:p w:rsidR="00866934" w:rsidRDefault="00866934" w:rsidP="00254C7B">
            <w:r>
              <w:t>Avoid - EODS function as specified</w:t>
            </w:r>
          </w:p>
          <w:p w:rsidR="00866934" w:rsidRDefault="00866934" w:rsidP="00254C7B"/>
        </w:tc>
        <w:tc>
          <w:tcPr>
            <w:tcW w:w="648" w:type="dxa"/>
            <w:shd w:val="clear" w:color="auto" w:fill="FF9900"/>
          </w:tcPr>
          <w:p w:rsidR="00866934" w:rsidRPr="0045353D" w:rsidRDefault="00866934" w:rsidP="00254C7B">
            <w:pPr>
              <w:jc w:val="center"/>
              <w:rPr>
                <w:b/>
              </w:rPr>
            </w:pPr>
            <w:r>
              <w:rPr>
                <w:b/>
              </w:rPr>
              <w:t>A</w:t>
            </w:r>
          </w:p>
        </w:tc>
      </w:tr>
      <w:tr w:rsidR="007748BE">
        <w:trPr>
          <w:cantSplit/>
          <w:jc w:val="center"/>
        </w:trPr>
        <w:tc>
          <w:tcPr>
            <w:tcW w:w="465" w:type="dxa"/>
          </w:tcPr>
          <w:p w:rsidR="007748BE" w:rsidRDefault="00866934" w:rsidP="00AF587B">
            <w:r>
              <w:t>4</w:t>
            </w:r>
          </w:p>
        </w:tc>
        <w:tc>
          <w:tcPr>
            <w:tcW w:w="1863" w:type="dxa"/>
          </w:tcPr>
          <w:p w:rsidR="007748BE" w:rsidRDefault="00866934" w:rsidP="00AF587B">
            <w:r>
              <w:t>Product may not suit operations team requirements for production system</w:t>
            </w:r>
          </w:p>
        </w:tc>
        <w:tc>
          <w:tcPr>
            <w:tcW w:w="5220" w:type="dxa"/>
          </w:tcPr>
          <w:p w:rsidR="007748BE" w:rsidRPr="0045353D" w:rsidRDefault="00866934" w:rsidP="00AF587B">
            <w:r>
              <w:t>Operations team may have specific requirements around the ‘operationalising’ of the NBAR production process</w:t>
            </w:r>
          </w:p>
        </w:tc>
        <w:tc>
          <w:tcPr>
            <w:tcW w:w="2880" w:type="dxa"/>
          </w:tcPr>
          <w:p w:rsidR="007748BE" w:rsidRPr="0045353D" w:rsidRDefault="00866934" w:rsidP="00AF587B">
            <w:r>
              <w:t>There may be process or system rework required for the capability</w:t>
            </w:r>
          </w:p>
        </w:tc>
        <w:tc>
          <w:tcPr>
            <w:tcW w:w="4703" w:type="dxa"/>
          </w:tcPr>
          <w:p w:rsidR="00DA119E" w:rsidRDefault="00866934" w:rsidP="00AF587B">
            <w:r>
              <w:t>Avoid – Ensure formal engagement with key operations staff</w:t>
            </w:r>
          </w:p>
        </w:tc>
        <w:tc>
          <w:tcPr>
            <w:tcW w:w="648" w:type="dxa"/>
            <w:shd w:val="clear" w:color="auto" w:fill="FF9900"/>
          </w:tcPr>
          <w:p w:rsidR="007748BE" w:rsidRPr="0045353D" w:rsidRDefault="007748BE" w:rsidP="00AF587B">
            <w:pPr>
              <w:jc w:val="center"/>
              <w:rPr>
                <w:b/>
              </w:rPr>
            </w:pPr>
            <w:r>
              <w:rPr>
                <w:b/>
              </w:rPr>
              <w:t>A</w:t>
            </w:r>
          </w:p>
        </w:tc>
      </w:tr>
    </w:tbl>
    <w:p w:rsidR="004C2020" w:rsidRDefault="007235CB" w:rsidP="005C3A5E">
      <w:pPr>
        <w:spacing w:before="120"/>
        <w:jc w:val="center"/>
        <w:rPr>
          <w:b/>
        </w:rPr>
      </w:pPr>
      <w:bookmarkStart w:id="50" w:name="_Toc190059582"/>
      <w:r w:rsidRPr="005C3A5E">
        <w:rPr>
          <w:b/>
        </w:rPr>
        <w:t>Table</w:t>
      </w:r>
      <w:r w:rsidR="00EA6656" w:rsidRPr="005C3A5E">
        <w:rPr>
          <w:b/>
        </w:rPr>
        <w:t xml:space="preserve"> </w:t>
      </w:r>
      <w:r w:rsidR="00EA6656" w:rsidRPr="005C3A5E">
        <w:rPr>
          <w:b/>
        </w:rPr>
        <w:fldChar w:fldCharType="begin"/>
      </w:r>
      <w:r w:rsidR="00EA6656" w:rsidRPr="005C3A5E">
        <w:rPr>
          <w:b/>
        </w:rPr>
        <w:instrText xml:space="preserve"> SEQ </w:instrText>
      </w:r>
      <w:r w:rsidRPr="005C3A5E">
        <w:rPr>
          <w:b/>
        </w:rPr>
        <w:instrText>Table</w:instrText>
      </w:r>
      <w:r w:rsidR="00EA6656" w:rsidRPr="005C3A5E">
        <w:rPr>
          <w:b/>
        </w:rPr>
        <w:instrText xml:space="preserve"> \* MERGEFORMAT </w:instrText>
      </w:r>
      <w:r w:rsidR="00EA6656" w:rsidRPr="005C3A5E">
        <w:rPr>
          <w:b/>
        </w:rPr>
        <w:fldChar w:fldCharType="separate"/>
      </w:r>
      <w:r w:rsidR="001F7B17" w:rsidRPr="001F7B17">
        <w:rPr>
          <w:b/>
          <w:bCs/>
          <w:noProof/>
          <w:lang w:val="en-US"/>
        </w:rPr>
        <w:t>3</w:t>
      </w:r>
      <w:r w:rsidR="00EA6656" w:rsidRPr="005C3A5E">
        <w:rPr>
          <w:b/>
        </w:rPr>
        <w:fldChar w:fldCharType="end"/>
      </w:r>
      <w:r w:rsidR="00EA6656" w:rsidRPr="005C3A5E">
        <w:rPr>
          <w:b/>
        </w:rPr>
        <w:t xml:space="preserve"> – Initial Risk Log</w:t>
      </w:r>
      <w:bookmarkEnd w:id="50"/>
      <w:r w:rsidR="004C2020" w:rsidRPr="005C3A5E">
        <w:rPr>
          <w:b/>
        </w:rPr>
        <w:t xml:space="preserve"> </w:t>
      </w:r>
    </w:p>
    <w:p w:rsidR="00E970AB" w:rsidRDefault="00E970AB" w:rsidP="005C3A5E">
      <w:pPr>
        <w:spacing w:before="120"/>
        <w:jc w:val="center"/>
        <w:rPr>
          <w:b/>
        </w:rPr>
      </w:pPr>
    </w:p>
    <w:p w:rsidR="00E970AB" w:rsidRDefault="00E970AB" w:rsidP="005C3A5E">
      <w:pPr>
        <w:spacing w:before="120"/>
        <w:jc w:val="center"/>
        <w:rPr>
          <w:b/>
        </w:rPr>
        <w:sectPr w:rsidR="00E970AB" w:rsidSect="00F259A7">
          <w:pgSz w:w="16840" w:h="11907" w:orient="landscape" w:code="9"/>
          <w:pgMar w:top="1418" w:right="1418" w:bottom="1418" w:left="1418" w:header="720" w:footer="720" w:gutter="0"/>
          <w:cols w:space="708"/>
          <w:docGrid w:linePitch="360"/>
        </w:sectPr>
      </w:pPr>
    </w:p>
    <w:p w:rsidR="00E970AB" w:rsidRPr="001654F2" w:rsidRDefault="00E970AB" w:rsidP="00E970AB">
      <w:pPr>
        <w:pStyle w:val="AltHeading1"/>
        <w:numPr>
          <w:ilvl w:val="0"/>
          <w:numId w:val="0"/>
        </w:numPr>
        <w:rPr>
          <w:rStyle w:val="AltHeading1Char"/>
        </w:rPr>
      </w:pPr>
      <w:bookmarkStart w:id="51" w:name="_Toc252523480"/>
      <w:r w:rsidRPr="00E835EB">
        <w:rPr>
          <w:rStyle w:val="AltHeading1Char"/>
        </w:rPr>
        <w:lastRenderedPageBreak/>
        <w:t>Document Administration</w:t>
      </w:r>
      <w:bookmarkEnd w:id="51"/>
    </w:p>
    <w:p w:rsidR="00E970AB" w:rsidRDefault="00E970AB" w:rsidP="00E970AB">
      <w:pPr>
        <w:pStyle w:val="Heading2"/>
      </w:pPr>
      <w:bookmarkStart w:id="52" w:name="_Toc252523481"/>
      <w:r>
        <w:t>Document Location</w:t>
      </w:r>
      <w:bookmarkEnd w:id="52"/>
    </w:p>
    <w:p w:rsidR="00E970AB" w:rsidRDefault="00E970AB" w:rsidP="00E970AB">
      <w:r>
        <w:t xml:space="preserve">The Master copy of this document is held at the following location: TRIM: </w:t>
      </w:r>
      <w:r w:rsidR="0035553B">
        <w:t>2009/4427 D2010-16918</w:t>
      </w:r>
    </w:p>
    <w:p w:rsidR="00E970AB" w:rsidRDefault="00E970AB" w:rsidP="00E970AB">
      <w:pPr>
        <w:pStyle w:val="Heading2"/>
      </w:pPr>
      <w:bookmarkStart w:id="53" w:name="_Toc252523482"/>
      <w:r>
        <w:t>Revision History</w:t>
      </w:r>
      <w:bookmarkEnd w:id="53"/>
    </w:p>
    <w:p w:rsidR="00E970AB" w:rsidRDefault="00E970AB" w:rsidP="00E970AB"/>
    <w:tbl>
      <w:tblPr>
        <w:tblW w:w="9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48"/>
        <w:gridCol w:w="1260"/>
        <w:gridCol w:w="4680"/>
        <w:gridCol w:w="1890"/>
      </w:tblGrid>
      <w:tr w:rsidR="00E970AB">
        <w:tblPrEx>
          <w:tblCellMar>
            <w:top w:w="0" w:type="dxa"/>
            <w:bottom w:w="0" w:type="dxa"/>
          </w:tblCellMar>
        </w:tblPrEx>
        <w:tc>
          <w:tcPr>
            <w:tcW w:w="1548" w:type="dxa"/>
            <w:shd w:val="clear" w:color="auto" w:fill="CCCCCC"/>
          </w:tcPr>
          <w:p w:rsidR="00E970AB" w:rsidRDefault="00E970AB" w:rsidP="00BF5886">
            <w:r>
              <w:t>Revision Date</w:t>
            </w:r>
          </w:p>
        </w:tc>
        <w:tc>
          <w:tcPr>
            <w:tcW w:w="1260" w:type="dxa"/>
            <w:shd w:val="clear" w:color="auto" w:fill="CCCCCC"/>
          </w:tcPr>
          <w:p w:rsidR="00E970AB" w:rsidRDefault="00E970AB" w:rsidP="00BF5886">
            <w:r>
              <w:t>Version No.</w:t>
            </w:r>
          </w:p>
        </w:tc>
        <w:tc>
          <w:tcPr>
            <w:tcW w:w="4680" w:type="dxa"/>
            <w:shd w:val="clear" w:color="auto" w:fill="CCCCCC"/>
          </w:tcPr>
          <w:p w:rsidR="00E970AB" w:rsidRDefault="00E970AB" w:rsidP="00BF5886">
            <w:r>
              <w:t>Description</w:t>
            </w:r>
          </w:p>
        </w:tc>
        <w:tc>
          <w:tcPr>
            <w:tcW w:w="1890" w:type="dxa"/>
            <w:shd w:val="clear" w:color="auto" w:fill="CCCCCC"/>
          </w:tcPr>
          <w:p w:rsidR="00E970AB" w:rsidRDefault="00E970AB" w:rsidP="00BF5886">
            <w:r>
              <w:t>Changes Marked?</w:t>
            </w:r>
          </w:p>
        </w:tc>
      </w:tr>
      <w:tr w:rsidR="00E970AB">
        <w:tblPrEx>
          <w:tblCellMar>
            <w:top w:w="0" w:type="dxa"/>
            <w:bottom w:w="0" w:type="dxa"/>
          </w:tblCellMar>
        </w:tblPrEx>
        <w:tc>
          <w:tcPr>
            <w:tcW w:w="1548" w:type="dxa"/>
          </w:tcPr>
          <w:p w:rsidR="00E970AB" w:rsidRDefault="007217D7" w:rsidP="00BF5886">
            <w:r>
              <w:t>4.2.2010</w:t>
            </w:r>
          </w:p>
        </w:tc>
        <w:tc>
          <w:tcPr>
            <w:tcW w:w="1260" w:type="dxa"/>
          </w:tcPr>
          <w:p w:rsidR="00E970AB" w:rsidRDefault="00E970AB" w:rsidP="00BF5886">
            <w:r>
              <w:t>0.1</w:t>
            </w:r>
          </w:p>
        </w:tc>
        <w:tc>
          <w:tcPr>
            <w:tcW w:w="4680" w:type="dxa"/>
          </w:tcPr>
          <w:p w:rsidR="00E970AB" w:rsidRDefault="00E970AB" w:rsidP="00BF5886">
            <w:r>
              <w:t>Initial Draft</w:t>
            </w:r>
          </w:p>
        </w:tc>
        <w:tc>
          <w:tcPr>
            <w:tcW w:w="1890" w:type="dxa"/>
          </w:tcPr>
          <w:p w:rsidR="00E970AB" w:rsidRDefault="00E970AB" w:rsidP="00BF5886">
            <w:r>
              <w:t>No</w:t>
            </w:r>
          </w:p>
        </w:tc>
      </w:tr>
      <w:tr w:rsidR="00E970AB">
        <w:tblPrEx>
          <w:tblCellMar>
            <w:top w:w="0" w:type="dxa"/>
            <w:bottom w:w="0" w:type="dxa"/>
          </w:tblCellMar>
        </w:tblPrEx>
        <w:tc>
          <w:tcPr>
            <w:tcW w:w="1548" w:type="dxa"/>
          </w:tcPr>
          <w:p w:rsidR="00E970AB" w:rsidRDefault="004216BA" w:rsidP="00BF5886">
            <w:r>
              <w:t>5.2.2010</w:t>
            </w:r>
          </w:p>
        </w:tc>
        <w:tc>
          <w:tcPr>
            <w:tcW w:w="1260" w:type="dxa"/>
          </w:tcPr>
          <w:p w:rsidR="00E970AB" w:rsidRDefault="004216BA" w:rsidP="00BF5886">
            <w:r>
              <w:t>0.2</w:t>
            </w:r>
          </w:p>
        </w:tc>
        <w:tc>
          <w:tcPr>
            <w:tcW w:w="4680" w:type="dxa"/>
          </w:tcPr>
          <w:p w:rsidR="00E970AB" w:rsidRDefault="004216BA" w:rsidP="00BF5886">
            <w:r>
              <w:t>Edits to initial draft made by Medhavy</w:t>
            </w:r>
          </w:p>
        </w:tc>
        <w:tc>
          <w:tcPr>
            <w:tcW w:w="1890" w:type="dxa"/>
          </w:tcPr>
          <w:p w:rsidR="00E970AB" w:rsidRDefault="004216BA" w:rsidP="00BF5886">
            <w:r>
              <w:t>Yes</w:t>
            </w:r>
          </w:p>
        </w:tc>
      </w:tr>
      <w:tr w:rsidR="00E970AB">
        <w:tblPrEx>
          <w:tblCellMar>
            <w:top w:w="0" w:type="dxa"/>
            <w:bottom w:w="0" w:type="dxa"/>
          </w:tblCellMar>
        </w:tblPrEx>
        <w:tc>
          <w:tcPr>
            <w:tcW w:w="1548" w:type="dxa"/>
          </w:tcPr>
          <w:p w:rsidR="00E970AB" w:rsidRDefault="008F6995" w:rsidP="00BF5886">
            <w:r>
              <w:t>11.2.2010</w:t>
            </w:r>
          </w:p>
        </w:tc>
        <w:tc>
          <w:tcPr>
            <w:tcW w:w="1260" w:type="dxa"/>
          </w:tcPr>
          <w:p w:rsidR="00E970AB" w:rsidRDefault="008F6995" w:rsidP="00BF5886">
            <w:r>
              <w:t>0.3</w:t>
            </w:r>
          </w:p>
        </w:tc>
        <w:tc>
          <w:tcPr>
            <w:tcW w:w="4680" w:type="dxa"/>
          </w:tcPr>
          <w:p w:rsidR="00E970AB" w:rsidRDefault="008F6995" w:rsidP="00BF5886">
            <w:r>
              <w:t>Edits made by Daniel Swift</w:t>
            </w:r>
          </w:p>
        </w:tc>
        <w:tc>
          <w:tcPr>
            <w:tcW w:w="1890" w:type="dxa"/>
          </w:tcPr>
          <w:p w:rsidR="00E970AB" w:rsidRDefault="008F6995" w:rsidP="00BF5886">
            <w:r>
              <w:t>Yes</w:t>
            </w:r>
          </w:p>
        </w:tc>
      </w:tr>
      <w:tr w:rsidR="00E970AB">
        <w:tblPrEx>
          <w:tblCellMar>
            <w:top w:w="0" w:type="dxa"/>
            <w:bottom w:w="0" w:type="dxa"/>
          </w:tblCellMar>
        </w:tblPrEx>
        <w:tc>
          <w:tcPr>
            <w:tcW w:w="1548" w:type="dxa"/>
          </w:tcPr>
          <w:p w:rsidR="00E970AB" w:rsidRDefault="00E970AB" w:rsidP="00BF5886"/>
        </w:tc>
        <w:tc>
          <w:tcPr>
            <w:tcW w:w="1260" w:type="dxa"/>
          </w:tcPr>
          <w:p w:rsidR="00E970AB" w:rsidRDefault="00E970AB" w:rsidP="00BF5886"/>
        </w:tc>
        <w:tc>
          <w:tcPr>
            <w:tcW w:w="4680" w:type="dxa"/>
          </w:tcPr>
          <w:p w:rsidR="00E970AB" w:rsidRDefault="00E970AB" w:rsidP="00BF5886"/>
        </w:tc>
        <w:tc>
          <w:tcPr>
            <w:tcW w:w="1890" w:type="dxa"/>
          </w:tcPr>
          <w:p w:rsidR="00E970AB" w:rsidRDefault="00E970AB" w:rsidP="00BF5886"/>
        </w:tc>
      </w:tr>
      <w:tr w:rsidR="00E970AB">
        <w:tblPrEx>
          <w:tblCellMar>
            <w:top w:w="0" w:type="dxa"/>
            <w:bottom w:w="0" w:type="dxa"/>
          </w:tblCellMar>
        </w:tblPrEx>
        <w:tc>
          <w:tcPr>
            <w:tcW w:w="1548" w:type="dxa"/>
          </w:tcPr>
          <w:p w:rsidR="00E970AB" w:rsidRDefault="00E970AB" w:rsidP="00BF5886"/>
        </w:tc>
        <w:tc>
          <w:tcPr>
            <w:tcW w:w="1260" w:type="dxa"/>
          </w:tcPr>
          <w:p w:rsidR="00E970AB" w:rsidRDefault="00E970AB" w:rsidP="00BF5886"/>
        </w:tc>
        <w:tc>
          <w:tcPr>
            <w:tcW w:w="4680" w:type="dxa"/>
          </w:tcPr>
          <w:p w:rsidR="00E970AB" w:rsidRDefault="00E970AB" w:rsidP="00BF5886"/>
        </w:tc>
        <w:tc>
          <w:tcPr>
            <w:tcW w:w="1890" w:type="dxa"/>
          </w:tcPr>
          <w:p w:rsidR="00E970AB" w:rsidRDefault="00E970AB" w:rsidP="00BF5886"/>
        </w:tc>
      </w:tr>
      <w:tr w:rsidR="00E970AB">
        <w:tblPrEx>
          <w:tblCellMar>
            <w:top w:w="0" w:type="dxa"/>
            <w:bottom w:w="0" w:type="dxa"/>
          </w:tblCellMar>
        </w:tblPrEx>
        <w:tc>
          <w:tcPr>
            <w:tcW w:w="1548" w:type="dxa"/>
          </w:tcPr>
          <w:p w:rsidR="00E970AB" w:rsidRDefault="00E970AB" w:rsidP="00BF5886"/>
        </w:tc>
        <w:tc>
          <w:tcPr>
            <w:tcW w:w="1260" w:type="dxa"/>
          </w:tcPr>
          <w:p w:rsidR="00E970AB" w:rsidRDefault="00E970AB" w:rsidP="00BF5886"/>
        </w:tc>
        <w:tc>
          <w:tcPr>
            <w:tcW w:w="4680" w:type="dxa"/>
          </w:tcPr>
          <w:p w:rsidR="00E970AB" w:rsidRDefault="00E970AB" w:rsidP="00BF5886"/>
        </w:tc>
        <w:tc>
          <w:tcPr>
            <w:tcW w:w="1890" w:type="dxa"/>
          </w:tcPr>
          <w:p w:rsidR="00E970AB" w:rsidRDefault="00E970AB" w:rsidP="00BF5886"/>
        </w:tc>
      </w:tr>
    </w:tbl>
    <w:p w:rsidR="00E970AB" w:rsidRDefault="00E970AB" w:rsidP="00E970AB">
      <w:pPr>
        <w:pStyle w:val="Heading2"/>
      </w:pPr>
      <w:bookmarkStart w:id="54" w:name="_Toc252523483"/>
      <w:r>
        <w:t>Distribution</w:t>
      </w:r>
      <w:bookmarkEnd w:id="54"/>
    </w:p>
    <w:p w:rsidR="00E970AB" w:rsidRDefault="00E970AB" w:rsidP="00E970AB">
      <w:r>
        <w:t>This document has been distributed to:</w:t>
      </w:r>
    </w:p>
    <w:p w:rsidR="00E970AB" w:rsidRDefault="00E970AB" w:rsidP="00E970A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419"/>
        <w:gridCol w:w="1028"/>
        <w:gridCol w:w="839"/>
      </w:tblGrid>
      <w:tr w:rsidR="00E970AB">
        <w:tblPrEx>
          <w:tblCellMar>
            <w:top w:w="0" w:type="dxa"/>
            <w:bottom w:w="0" w:type="dxa"/>
          </w:tblCellMar>
        </w:tblPrEx>
        <w:tc>
          <w:tcPr>
            <w:tcW w:w="7419" w:type="dxa"/>
            <w:shd w:val="clear" w:color="auto" w:fill="CCCCCC"/>
          </w:tcPr>
          <w:p w:rsidR="00E970AB" w:rsidRDefault="00E970AB" w:rsidP="00BF5886">
            <w:r>
              <w:t>Organisation and Title</w:t>
            </w:r>
          </w:p>
        </w:tc>
        <w:tc>
          <w:tcPr>
            <w:tcW w:w="1028" w:type="dxa"/>
            <w:shd w:val="clear" w:color="auto" w:fill="CCCCCC"/>
          </w:tcPr>
          <w:p w:rsidR="00E970AB" w:rsidRDefault="00E970AB" w:rsidP="00BF5886">
            <w:r>
              <w:t>Date of Issue</w:t>
            </w:r>
          </w:p>
        </w:tc>
        <w:tc>
          <w:tcPr>
            <w:tcW w:w="839" w:type="dxa"/>
            <w:shd w:val="clear" w:color="auto" w:fill="CCCCCC"/>
          </w:tcPr>
          <w:p w:rsidR="00E970AB" w:rsidRDefault="00E970AB" w:rsidP="00BF5886">
            <w:r>
              <w:t>Copies</w:t>
            </w:r>
          </w:p>
        </w:tc>
      </w:tr>
      <w:tr w:rsidR="00E970AB">
        <w:tblPrEx>
          <w:tblCellMar>
            <w:top w:w="0" w:type="dxa"/>
            <w:bottom w:w="0" w:type="dxa"/>
          </w:tblCellMar>
        </w:tblPrEx>
        <w:tc>
          <w:tcPr>
            <w:tcW w:w="7419" w:type="dxa"/>
          </w:tcPr>
          <w:p w:rsidR="00E970AB" w:rsidRDefault="0035553B" w:rsidP="00BF5886">
            <w:r>
              <w:t>Adam Lewis (Grou</w:t>
            </w:r>
            <w:r w:rsidR="00FC79A7">
              <w:t>p</w:t>
            </w:r>
            <w:r>
              <w:t xml:space="preserve"> Leader)</w:t>
            </w:r>
          </w:p>
        </w:tc>
        <w:tc>
          <w:tcPr>
            <w:tcW w:w="1028" w:type="dxa"/>
          </w:tcPr>
          <w:p w:rsidR="0035553B" w:rsidRDefault="00BB0393" w:rsidP="00BF5886">
            <w:r>
              <w:t>8</w:t>
            </w:r>
            <w:r w:rsidR="0035553B">
              <w:t>.2.2010</w:t>
            </w:r>
          </w:p>
        </w:tc>
        <w:tc>
          <w:tcPr>
            <w:tcW w:w="839" w:type="dxa"/>
          </w:tcPr>
          <w:p w:rsidR="00E970AB" w:rsidRDefault="00E970AB" w:rsidP="00BF5886"/>
        </w:tc>
      </w:tr>
      <w:tr w:rsidR="00E970AB">
        <w:tblPrEx>
          <w:tblCellMar>
            <w:top w:w="0" w:type="dxa"/>
            <w:bottom w:w="0" w:type="dxa"/>
          </w:tblCellMar>
        </w:tblPrEx>
        <w:tc>
          <w:tcPr>
            <w:tcW w:w="7419" w:type="dxa"/>
          </w:tcPr>
          <w:p w:rsidR="00E970AB" w:rsidRDefault="0035553B" w:rsidP="00BF5886">
            <w:r>
              <w:t>Medhavy Thankappan (Project Leader)</w:t>
            </w:r>
          </w:p>
        </w:tc>
        <w:tc>
          <w:tcPr>
            <w:tcW w:w="1028" w:type="dxa"/>
          </w:tcPr>
          <w:p w:rsidR="00E970AB" w:rsidRDefault="00BB0393" w:rsidP="00BF5886">
            <w:r>
              <w:t>8.2.2010</w:t>
            </w:r>
          </w:p>
        </w:tc>
        <w:tc>
          <w:tcPr>
            <w:tcW w:w="839" w:type="dxa"/>
          </w:tcPr>
          <w:p w:rsidR="00E970AB" w:rsidRDefault="00E970AB" w:rsidP="00BF5886"/>
        </w:tc>
      </w:tr>
      <w:tr w:rsidR="00BB0393">
        <w:tblPrEx>
          <w:tblCellMar>
            <w:top w:w="0" w:type="dxa"/>
            <w:bottom w:w="0" w:type="dxa"/>
          </w:tblCellMar>
        </w:tblPrEx>
        <w:tc>
          <w:tcPr>
            <w:tcW w:w="7419" w:type="dxa"/>
          </w:tcPr>
          <w:p w:rsidR="00BB0393" w:rsidRDefault="00BB0393" w:rsidP="00BF5886">
            <w:r>
              <w:t>Wenjun Wu (Project Leader)</w:t>
            </w:r>
          </w:p>
        </w:tc>
        <w:tc>
          <w:tcPr>
            <w:tcW w:w="1028" w:type="dxa"/>
          </w:tcPr>
          <w:p w:rsidR="00BB0393" w:rsidRDefault="00BB0393" w:rsidP="00BF5886">
            <w:r>
              <w:t>8.2.2010</w:t>
            </w:r>
          </w:p>
        </w:tc>
        <w:tc>
          <w:tcPr>
            <w:tcW w:w="839" w:type="dxa"/>
          </w:tcPr>
          <w:p w:rsidR="00BB0393" w:rsidRDefault="00BB0393" w:rsidP="00BF5886"/>
        </w:tc>
      </w:tr>
      <w:tr w:rsidR="00BB0393">
        <w:tblPrEx>
          <w:tblCellMar>
            <w:top w:w="0" w:type="dxa"/>
            <w:bottom w:w="0" w:type="dxa"/>
          </w:tblCellMar>
        </w:tblPrEx>
        <w:tc>
          <w:tcPr>
            <w:tcW w:w="7419" w:type="dxa"/>
          </w:tcPr>
          <w:p w:rsidR="00BB0393" w:rsidRDefault="00BB0393" w:rsidP="00BF5886">
            <w:r>
              <w:t>Luci Knight (</w:t>
            </w:r>
            <w:smartTag w:uri="urn:schemas-microsoft-com:office:smarttags" w:element="Street">
              <w:smartTag w:uri="urn:schemas-microsoft-com:office:smarttags" w:element="address">
                <w:r>
                  <w:t>A/g PL</w:t>
                </w:r>
              </w:smartTag>
            </w:smartTag>
            <w:r>
              <w:t>)</w:t>
            </w:r>
          </w:p>
        </w:tc>
        <w:tc>
          <w:tcPr>
            <w:tcW w:w="1028" w:type="dxa"/>
          </w:tcPr>
          <w:p w:rsidR="00BB0393" w:rsidRDefault="00BB0393" w:rsidP="00BF5886">
            <w:r>
              <w:t>8.2.2010</w:t>
            </w:r>
          </w:p>
        </w:tc>
        <w:tc>
          <w:tcPr>
            <w:tcW w:w="839" w:type="dxa"/>
          </w:tcPr>
          <w:p w:rsidR="00BB0393" w:rsidRDefault="00BB0393" w:rsidP="00BF5886"/>
        </w:tc>
      </w:tr>
      <w:tr w:rsidR="00BB0393">
        <w:tblPrEx>
          <w:tblCellMar>
            <w:top w:w="0" w:type="dxa"/>
            <w:bottom w:w="0" w:type="dxa"/>
          </w:tblCellMar>
        </w:tblPrEx>
        <w:tc>
          <w:tcPr>
            <w:tcW w:w="7419" w:type="dxa"/>
          </w:tcPr>
          <w:p w:rsidR="00BB0393" w:rsidRDefault="00BB0393" w:rsidP="00BF5886">
            <w:r>
              <w:t>Stuart Barr (Project Leader)</w:t>
            </w:r>
          </w:p>
        </w:tc>
        <w:tc>
          <w:tcPr>
            <w:tcW w:w="1028" w:type="dxa"/>
          </w:tcPr>
          <w:p w:rsidR="00BB0393" w:rsidRDefault="00BB0393" w:rsidP="00BF5886">
            <w:r>
              <w:t>8.2.2010</w:t>
            </w:r>
          </w:p>
        </w:tc>
        <w:tc>
          <w:tcPr>
            <w:tcW w:w="839" w:type="dxa"/>
          </w:tcPr>
          <w:p w:rsidR="00BB0393" w:rsidRDefault="00BB0393" w:rsidP="00BF5886"/>
        </w:tc>
      </w:tr>
      <w:tr w:rsidR="00BB0393">
        <w:tblPrEx>
          <w:tblCellMar>
            <w:top w:w="0" w:type="dxa"/>
            <w:bottom w:w="0" w:type="dxa"/>
          </w:tblCellMar>
        </w:tblPrEx>
        <w:tc>
          <w:tcPr>
            <w:tcW w:w="7419" w:type="dxa"/>
          </w:tcPr>
          <w:p w:rsidR="00BB0393" w:rsidRDefault="00BB0393" w:rsidP="00BF5886">
            <w:r>
              <w:t>Lan-Wei Wang</w:t>
            </w:r>
          </w:p>
        </w:tc>
        <w:tc>
          <w:tcPr>
            <w:tcW w:w="1028" w:type="dxa"/>
          </w:tcPr>
          <w:p w:rsidR="00BB0393" w:rsidRDefault="00BB0393" w:rsidP="00BF5886">
            <w:r>
              <w:t>8.2.2010</w:t>
            </w:r>
          </w:p>
        </w:tc>
        <w:tc>
          <w:tcPr>
            <w:tcW w:w="839" w:type="dxa"/>
          </w:tcPr>
          <w:p w:rsidR="00BB0393" w:rsidRDefault="00BB0393" w:rsidP="00BF5886"/>
        </w:tc>
      </w:tr>
      <w:tr w:rsidR="00BB0393">
        <w:tblPrEx>
          <w:tblCellMar>
            <w:top w:w="0" w:type="dxa"/>
            <w:bottom w:w="0" w:type="dxa"/>
          </w:tblCellMar>
        </w:tblPrEx>
        <w:tc>
          <w:tcPr>
            <w:tcW w:w="7419" w:type="dxa"/>
          </w:tcPr>
          <w:p w:rsidR="00BB0393" w:rsidRDefault="00BB0393" w:rsidP="00BF5886">
            <w:r>
              <w:t>Fuqin Li</w:t>
            </w:r>
          </w:p>
        </w:tc>
        <w:tc>
          <w:tcPr>
            <w:tcW w:w="1028" w:type="dxa"/>
          </w:tcPr>
          <w:p w:rsidR="00BB0393" w:rsidRDefault="00BB0393" w:rsidP="00BF5886">
            <w:r>
              <w:t>8.2.2010</w:t>
            </w:r>
          </w:p>
        </w:tc>
        <w:tc>
          <w:tcPr>
            <w:tcW w:w="839" w:type="dxa"/>
          </w:tcPr>
          <w:p w:rsidR="00BB0393" w:rsidRDefault="00BB0393" w:rsidP="00BF5886"/>
        </w:tc>
      </w:tr>
      <w:tr w:rsidR="00BB0393">
        <w:tblPrEx>
          <w:tblCellMar>
            <w:top w:w="0" w:type="dxa"/>
            <w:bottom w:w="0" w:type="dxa"/>
          </w:tblCellMar>
        </w:tblPrEx>
        <w:trPr>
          <w:trHeight w:val="77"/>
        </w:trPr>
        <w:tc>
          <w:tcPr>
            <w:tcW w:w="7419" w:type="dxa"/>
          </w:tcPr>
          <w:p w:rsidR="00BB0393" w:rsidRDefault="00BB0393" w:rsidP="00BF5886">
            <w:r>
              <w:t>Leo Lymburner</w:t>
            </w:r>
          </w:p>
        </w:tc>
        <w:tc>
          <w:tcPr>
            <w:tcW w:w="1028" w:type="dxa"/>
          </w:tcPr>
          <w:p w:rsidR="00BB0393" w:rsidRDefault="00BB0393" w:rsidP="00BF5886">
            <w:r>
              <w:t>8.2.2010</w:t>
            </w:r>
          </w:p>
        </w:tc>
        <w:tc>
          <w:tcPr>
            <w:tcW w:w="839" w:type="dxa"/>
          </w:tcPr>
          <w:p w:rsidR="00BB0393" w:rsidRDefault="00BB0393" w:rsidP="00BF5886"/>
        </w:tc>
      </w:tr>
    </w:tbl>
    <w:p w:rsidR="00E970AB" w:rsidRDefault="00E970AB" w:rsidP="00E970AB"/>
    <w:p w:rsidR="00E970AB" w:rsidRDefault="00E970AB" w:rsidP="00E970AB">
      <w:pPr>
        <w:pStyle w:val="AltHeading1"/>
        <w:numPr>
          <w:ilvl w:val="0"/>
          <w:numId w:val="0"/>
        </w:numPr>
      </w:pPr>
      <w:r>
        <w:t xml:space="preserve"> </w:t>
      </w:r>
    </w:p>
    <w:p w:rsidR="00E970AB" w:rsidRPr="005C3A5E" w:rsidRDefault="00E970AB" w:rsidP="005C3A5E">
      <w:pPr>
        <w:spacing w:before="120"/>
        <w:jc w:val="center"/>
        <w:rPr>
          <w:b/>
        </w:rPr>
      </w:pPr>
    </w:p>
    <w:sectPr w:rsidR="00E970AB" w:rsidRPr="005C3A5E" w:rsidSect="000D52C8">
      <w:pgSz w:w="11907" w:h="16840" w:code="9"/>
      <w:pgMar w:top="1418" w:right="1418" w:bottom="1418" w:left="1418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638F" w:rsidRDefault="00CF638F">
      <w:r>
        <w:separator/>
      </w:r>
    </w:p>
  </w:endnote>
  <w:endnote w:type="continuationSeparator" w:id="0">
    <w:p w:rsidR="00CF638F" w:rsidRDefault="00CF63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3DCC" w:rsidRDefault="00C23DCC" w:rsidP="000C61A9">
    <w:pPr>
      <w:pStyle w:val="Footer"/>
      <w:tabs>
        <w:tab w:val="clear" w:pos="4153"/>
        <w:tab w:val="clear" w:pos="8306"/>
        <w:tab w:val="right" w:pos="9000"/>
      </w:tabs>
      <w:rPr>
        <w:rStyle w:val="PageNumber"/>
      </w:rPr>
    </w:pPr>
    <w:r>
      <w:t xml:space="preserve">V0.1 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E85A70">
      <w:rPr>
        <w:rStyle w:val="PageNumber"/>
        <w:noProof/>
      </w:rPr>
      <w:t>7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E85A70">
      <w:rPr>
        <w:rStyle w:val="PageNumber"/>
        <w:noProof/>
      </w:rPr>
      <w:t>7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638F" w:rsidRDefault="00CF638F">
      <w:r>
        <w:separator/>
      </w:r>
    </w:p>
  </w:footnote>
  <w:footnote w:type="continuationSeparator" w:id="0">
    <w:p w:rsidR="00CF638F" w:rsidRDefault="00CF638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3DCC" w:rsidRDefault="00C23DCC">
    <w:pPr>
      <w:pStyle w:val="Header"/>
      <w:tabs>
        <w:tab w:val="clear" w:pos="4153"/>
        <w:tab w:val="clear" w:pos="8306"/>
        <w:tab w:val="right" w:pos="9072"/>
      </w:tabs>
    </w:pPr>
    <w:smartTag w:uri="urn:schemas-microsoft-com:office:smarttags" w:element="PersonName">
      <w:r>
        <w:t>NEO</w:t>
      </w:r>
    </w:smartTag>
    <w:r>
      <w:t xml:space="preserve"> NBAR</w:t>
    </w:r>
    <w:r>
      <w:tab/>
      <w:t>Project Approach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3DCC" w:rsidRDefault="00C23DCC">
    <w:pPr>
      <w:pStyle w:val="Header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7" type="#_x0000_t75" style="width:414.75pt;height:122.25pt" filled="t">
          <v:fill color2="black" type="frame"/>
          <v:imagedata r:id="rId2" r:pict="rId1" o:title="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7.5pt;height:8.25pt" o:bullet="t">
        <v:imagedata r:id="rId1" o:title="bullet"/>
      </v:shape>
    </w:pict>
  </w:numPicBullet>
  <w:numPicBullet w:numPicBulletId="1">
    <w:pict>
      <v:shape id="_x0000_i1032" type="#_x0000_t75" style="width:3in;height:3in" o:bullet="t"/>
    </w:pict>
  </w:numPicBullet>
  <w:numPicBullet w:numPicBulletId="2">
    <w:pict>
      <v:shape id="_x0000_i1033" type="#_x0000_t75" style="width:3in;height:3in" o:bullet="t"/>
    </w:pict>
  </w:numPicBullet>
  <w:numPicBullet w:numPicBulletId="3">
    <w:pict>
      <v:shape id="_x0000_i1034" type="#_x0000_t75" style="width:3in;height:3in" o:bullet="t"/>
    </w:pict>
  </w:numPicBullet>
  <w:numPicBullet w:numPicBulletId="4">
    <w:pict>
      <v:shape id="_x0000_i1035" type="#_x0000_t75" style="width:3in;height:3in" o:bullet="t"/>
    </w:pict>
  </w:numPicBullet>
  <w:abstractNum w:abstractNumId="0">
    <w:nsid w:val="002669DA"/>
    <w:multiLevelType w:val="hybridMultilevel"/>
    <w:tmpl w:val="2C5E8AD2"/>
    <w:lvl w:ilvl="0" w:tplc="0C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9001B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C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90019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C09001B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C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90019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C09001B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>
    <w:nsid w:val="01DA2F9F"/>
    <w:multiLevelType w:val="multilevel"/>
    <w:tmpl w:val="3C1EA86A"/>
    <w:lvl w:ilvl="0">
      <w:start w:val="1"/>
      <w:numFmt w:val="decimal"/>
      <w:lvlText w:val="%1.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2">
    <w:nsid w:val="0282765F"/>
    <w:multiLevelType w:val="hybridMultilevel"/>
    <w:tmpl w:val="44967F86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2F934AE"/>
    <w:multiLevelType w:val="hybridMultilevel"/>
    <w:tmpl w:val="74B0ED54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6715E5F"/>
    <w:multiLevelType w:val="hybridMultilevel"/>
    <w:tmpl w:val="4BE04750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4524E68"/>
    <w:multiLevelType w:val="hybridMultilevel"/>
    <w:tmpl w:val="421EFE7A"/>
    <w:lvl w:ilvl="0" w:tplc="C0724D9C"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ascii="Arial" w:eastAsia="Times New Roman" w:hAnsi="Arial" w:cs="Arial" w:hint="default"/>
      </w:rPr>
    </w:lvl>
    <w:lvl w:ilvl="1" w:tplc="64663482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6">
    <w:nsid w:val="18522E39"/>
    <w:multiLevelType w:val="hybridMultilevel"/>
    <w:tmpl w:val="1D28D282"/>
    <w:lvl w:ilvl="0" w:tplc="0C09000F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  <w:lvl w:ilvl="1" w:tplc="0C09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7">
    <w:nsid w:val="199B78C0"/>
    <w:multiLevelType w:val="multilevel"/>
    <w:tmpl w:val="965603A0"/>
    <w:lvl w:ilvl="0">
      <w:start w:val="1"/>
      <w:numFmt w:val="decimal"/>
      <w:pStyle w:val="AltHeading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8">
    <w:nsid w:val="19C97A17"/>
    <w:multiLevelType w:val="hybridMultilevel"/>
    <w:tmpl w:val="212259AA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02015B4"/>
    <w:multiLevelType w:val="hybridMultilevel"/>
    <w:tmpl w:val="BD62ECE6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14B7E5D"/>
    <w:multiLevelType w:val="hybridMultilevel"/>
    <w:tmpl w:val="AB32472A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6182E8C"/>
    <w:multiLevelType w:val="hybridMultilevel"/>
    <w:tmpl w:val="FD5C3E64"/>
    <w:lvl w:ilvl="0" w:tplc="FFFFFFFF">
      <w:start w:val="1"/>
      <w:numFmt w:val="bullet"/>
      <w:lvlText w:val=""/>
      <w:lvlJc w:val="left"/>
      <w:pPr>
        <w:tabs>
          <w:tab w:val="num" w:pos="850"/>
        </w:tabs>
        <w:ind w:left="850" w:hanging="283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C2F423C"/>
    <w:multiLevelType w:val="hybridMultilevel"/>
    <w:tmpl w:val="57408A3A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0FF5968"/>
    <w:multiLevelType w:val="hybridMultilevel"/>
    <w:tmpl w:val="6D32943E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3E660702"/>
    <w:multiLevelType w:val="hybridMultilevel"/>
    <w:tmpl w:val="0AE4205C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EA50935"/>
    <w:multiLevelType w:val="hybridMultilevel"/>
    <w:tmpl w:val="AA645918"/>
    <w:lvl w:ilvl="0" w:tplc="97F29DE8">
      <w:start w:val="1"/>
      <w:numFmt w:val="bullet"/>
      <w:pStyle w:val="BaseStyleBulletted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16">
    <w:nsid w:val="401A5E17"/>
    <w:multiLevelType w:val="hybridMultilevel"/>
    <w:tmpl w:val="DC5A04B0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1AE78E7"/>
    <w:multiLevelType w:val="multilevel"/>
    <w:tmpl w:val="9392C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71B1584"/>
    <w:multiLevelType w:val="hybridMultilevel"/>
    <w:tmpl w:val="57CE0110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7886324"/>
    <w:multiLevelType w:val="hybridMultilevel"/>
    <w:tmpl w:val="49E09348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4D7B27F6"/>
    <w:multiLevelType w:val="hybridMultilevel"/>
    <w:tmpl w:val="7736BBAC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50AF088F"/>
    <w:multiLevelType w:val="hybridMultilevel"/>
    <w:tmpl w:val="020009F6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5C93412A"/>
    <w:multiLevelType w:val="hybridMultilevel"/>
    <w:tmpl w:val="36B08D0C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62C31B9D"/>
    <w:multiLevelType w:val="hybridMultilevel"/>
    <w:tmpl w:val="F828DA04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664A65FF"/>
    <w:multiLevelType w:val="hybridMultilevel"/>
    <w:tmpl w:val="CD9A42E6"/>
    <w:lvl w:ilvl="0" w:tplc="FFFFFFFF">
      <w:start w:val="1"/>
      <w:numFmt w:val="bullet"/>
      <w:lvlText w:val=""/>
      <w:lvlJc w:val="left"/>
      <w:pPr>
        <w:tabs>
          <w:tab w:val="num" w:pos="567"/>
        </w:tabs>
        <w:ind w:left="567" w:hanging="283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tabs>
          <w:tab w:val="num" w:pos="1363"/>
        </w:tabs>
        <w:ind w:left="1363" w:hanging="283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6A284C2E"/>
    <w:multiLevelType w:val="hybridMultilevel"/>
    <w:tmpl w:val="9CECB0EA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6D6B720F"/>
    <w:multiLevelType w:val="hybridMultilevel"/>
    <w:tmpl w:val="EA3C7FA8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2027845"/>
    <w:multiLevelType w:val="hybridMultilevel"/>
    <w:tmpl w:val="9594B474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751C0693"/>
    <w:multiLevelType w:val="hybridMultilevel"/>
    <w:tmpl w:val="AD9CC59A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76D358D3"/>
    <w:multiLevelType w:val="hybridMultilevel"/>
    <w:tmpl w:val="A0D820FA"/>
    <w:lvl w:ilvl="0" w:tplc="0C090001">
      <w:start w:val="1"/>
      <w:numFmt w:val="bullet"/>
      <w:lvlText w:val=""/>
      <w:lvlJc w:val="left"/>
      <w:pPr>
        <w:tabs>
          <w:tab w:val="num" w:pos="2367"/>
        </w:tabs>
        <w:ind w:left="2367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3447"/>
        </w:tabs>
        <w:ind w:left="3447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4167"/>
        </w:tabs>
        <w:ind w:left="416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4887"/>
        </w:tabs>
        <w:ind w:left="488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5607"/>
        </w:tabs>
        <w:ind w:left="5607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6327"/>
        </w:tabs>
        <w:ind w:left="632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7047"/>
        </w:tabs>
        <w:ind w:left="704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7767"/>
        </w:tabs>
        <w:ind w:left="7767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8487"/>
        </w:tabs>
        <w:ind w:left="8487" w:hanging="360"/>
      </w:pPr>
      <w:rPr>
        <w:rFonts w:ascii="Wingdings" w:hAnsi="Wingdings" w:hint="default"/>
      </w:rPr>
    </w:lvl>
  </w:abstractNum>
  <w:abstractNum w:abstractNumId="30">
    <w:nsid w:val="7C7A2FB0"/>
    <w:multiLevelType w:val="hybridMultilevel"/>
    <w:tmpl w:val="4FC6F980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1"/>
  </w:num>
  <w:num w:numId="3">
    <w:abstractNumId w:val="7"/>
  </w:num>
  <w:num w:numId="4">
    <w:abstractNumId w:val="2"/>
  </w:num>
  <w:num w:numId="5">
    <w:abstractNumId w:val="20"/>
  </w:num>
  <w:num w:numId="6">
    <w:abstractNumId w:val="9"/>
  </w:num>
  <w:num w:numId="7">
    <w:abstractNumId w:val="5"/>
  </w:num>
  <w:num w:numId="8">
    <w:abstractNumId w:val="29"/>
  </w:num>
  <w:num w:numId="9">
    <w:abstractNumId w:val="25"/>
  </w:num>
  <w:num w:numId="10">
    <w:abstractNumId w:val="7"/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</w:num>
  <w:num w:numId="13">
    <w:abstractNumId w:val="22"/>
  </w:num>
  <w:num w:numId="14">
    <w:abstractNumId w:val="10"/>
  </w:num>
  <w:num w:numId="15">
    <w:abstractNumId w:val="19"/>
  </w:num>
  <w:num w:numId="16">
    <w:abstractNumId w:val="13"/>
  </w:num>
  <w:num w:numId="17">
    <w:abstractNumId w:val="7"/>
  </w:num>
  <w:num w:numId="18">
    <w:abstractNumId w:val="7"/>
  </w:num>
  <w:num w:numId="19">
    <w:abstractNumId w:val="7"/>
  </w:num>
  <w:num w:numId="20">
    <w:abstractNumId w:val="27"/>
  </w:num>
  <w:num w:numId="21">
    <w:abstractNumId w:val="1"/>
  </w:num>
  <w:num w:numId="22">
    <w:abstractNumId w:val="28"/>
  </w:num>
  <w:num w:numId="23">
    <w:abstractNumId w:val="12"/>
  </w:num>
  <w:num w:numId="24">
    <w:abstractNumId w:val="30"/>
  </w:num>
  <w:num w:numId="25">
    <w:abstractNumId w:val="26"/>
  </w:num>
  <w:num w:numId="26">
    <w:abstractNumId w:val="18"/>
  </w:num>
  <w:num w:numId="27">
    <w:abstractNumId w:val="4"/>
  </w:num>
  <w:num w:numId="28">
    <w:abstractNumId w:val="23"/>
  </w:num>
  <w:num w:numId="29">
    <w:abstractNumId w:val="14"/>
  </w:num>
  <w:num w:numId="30">
    <w:abstractNumId w:val="3"/>
  </w:num>
  <w:num w:numId="31">
    <w:abstractNumId w:val="8"/>
  </w:num>
  <w:num w:numId="32">
    <w:abstractNumId w:val="21"/>
  </w:num>
  <w:num w:numId="33">
    <w:abstractNumId w:val="17"/>
  </w:num>
  <w:num w:numId="34">
    <w:abstractNumId w:val="7"/>
  </w:num>
  <w:num w:numId="35">
    <w:abstractNumId w:val="7"/>
  </w:num>
  <w:num w:numId="36">
    <w:abstractNumId w:val="6"/>
  </w:num>
  <w:num w:numId="37">
    <w:abstractNumId w:val="15"/>
  </w:num>
  <w:num w:numId="3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oNotTrackMoves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57F4F"/>
    <w:rsid w:val="0000033F"/>
    <w:rsid w:val="00001AF7"/>
    <w:rsid w:val="00004494"/>
    <w:rsid w:val="000143EC"/>
    <w:rsid w:val="00016F1D"/>
    <w:rsid w:val="00017937"/>
    <w:rsid w:val="000209AB"/>
    <w:rsid w:val="00023699"/>
    <w:rsid w:val="00025612"/>
    <w:rsid w:val="000265C1"/>
    <w:rsid w:val="00030BB2"/>
    <w:rsid w:val="0003223F"/>
    <w:rsid w:val="00032413"/>
    <w:rsid w:val="000351AF"/>
    <w:rsid w:val="0003670F"/>
    <w:rsid w:val="00037620"/>
    <w:rsid w:val="00055131"/>
    <w:rsid w:val="0005523E"/>
    <w:rsid w:val="00055E12"/>
    <w:rsid w:val="00057F4F"/>
    <w:rsid w:val="00064159"/>
    <w:rsid w:val="00065E70"/>
    <w:rsid w:val="0007246D"/>
    <w:rsid w:val="00072596"/>
    <w:rsid w:val="00074A13"/>
    <w:rsid w:val="0008130B"/>
    <w:rsid w:val="0008387A"/>
    <w:rsid w:val="00084510"/>
    <w:rsid w:val="0009299B"/>
    <w:rsid w:val="00097051"/>
    <w:rsid w:val="000A05F3"/>
    <w:rsid w:val="000A118C"/>
    <w:rsid w:val="000A6C4A"/>
    <w:rsid w:val="000B012E"/>
    <w:rsid w:val="000B0726"/>
    <w:rsid w:val="000B5B5D"/>
    <w:rsid w:val="000C5D53"/>
    <w:rsid w:val="000C61A9"/>
    <w:rsid w:val="000C755D"/>
    <w:rsid w:val="000D52C8"/>
    <w:rsid w:val="000D6F1D"/>
    <w:rsid w:val="000E1875"/>
    <w:rsid w:val="000E33D1"/>
    <w:rsid w:val="000E411C"/>
    <w:rsid w:val="000E425E"/>
    <w:rsid w:val="000E6158"/>
    <w:rsid w:val="000E6D6C"/>
    <w:rsid w:val="000F16FE"/>
    <w:rsid w:val="000F6467"/>
    <w:rsid w:val="001006E5"/>
    <w:rsid w:val="00101F6C"/>
    <w:rsid w:val="00105031"/>
    <w:rsid w:val="00110782"/>
    <w:rsid w:val="00112F95"/>
    <w:rsid w:val="00114C76"/>
    <w:rsid w:val="001206F6"/>
    <w:rsid w:val="001217FA"/>
    <w:rsid w:val="00122386"/>
    <w:rsid w:val="00123A26"/>
    <w:rsid w:val="00127957"/>
    <w:rsid w:val="00134D6D"/>
    <w:rsid w:val="00141428"/>
    <w:rsid w:val="00141647"/>
    <w:rsid w:val="00144DEC"/>
    <w:rsid w:val="00145BEE"/>
    <w:rsid w:val="001466A8"/>
    <w:rsid w:val="00146D41"/>
    <w:rsid w:val="0015356E"/>
    <w:rsid w:val="00154B66"/>
    <w:rsid w:val="001560AA"/>
    <w:rsid w:val="00164905"/>
    <w:rsid w:val="00171351"/>
    <w:rsid w:val="001718D8"/>
    <w:rsid w:val="0017510B"/>
    <w:rsid w:val="00185451"/>
    <w:rsid w:val="001855BA"/>
    <w:rsid w:val="00186912"/>
    <w:rsid w:val="00187FED"/>
    <w:rsid w:val="00193E08"/>
    <w:rsid w:val="00194069"/>
    <w:rsid w:val="0019681D"/>
    <w:rsid w:val="001A42A5"/>
    <w:rsid w:val="001A4EA9"/>
    <w:rsid w:val="001B0BCD"/>
    <w:rsid w:val="001B0C82"/>
    <w:rsid w:val="001B45E9"/>
    <w:rsid w:val="001B47E7"/>
    <w:rsid w:val="001B64D4"/>
    <w:rsid w:val="001B6DA3"/>
    <w:rsid w:val="001B7E0F"/>
    <w:rsid w:val="001C2AC8"/>
    <w:rsid w:val="001C34E2"/>
    <w:rsid w:val="001D1104"/>
    <w:rsid w:val="001D1FAD"/>
    <w:rsid w:val="001D30F5"/>
    <w:rsid w:val="001D5D4A"/>
    <w:rsid w:val="001E1E85"/>
    <w:rsid w:val="001E408D"/>
    <w:rsid w:val="001E463E"/>
    <w:rsid w:val="001F020B"/>
    <w:rsid w:val="001F1E97"/>
    <w:rsid w:val="001F5018"/>
    <w:rsid w:val="001F7B17"/>
    <w:rsid w:val="00201CB4"/>
    <w:rsid w:val="00205568"/>
    <w:rsid w:val="002057DF"/>
    <w:rsid w:val="00211B4A"/>
    <w:rsid w:val="00213C17"/>
    <w:rsid w:val="00217040"/>
    <w:rsid w:val="00217093"/>
    <w:rsid w:val="00217A1D"/>
    <w:rsid w:val="00217BC7"/>
    <w:rsid w:val="002232D3"/>
    <w:rsid w:val="002233AD"/>
    <w:rsid w:val="00223721"/>
    <w:rsid w:val="00226840"/>
    <w:rsid w:val="00227C76"/>
    <w:rsid w:val="00231D81"/>
    <w:rsid w:val="002345CF"/>
    <w:rsid w:val="00242F0E"/>
    <w:rsid w:val="00244ACB"/>
    <w:rsid w:val="00244B93"/>
    <w:rsid w:val="00245BE0"/>
    <w:rsid w:val="00251F1A"/>
    <w:rsid w:val="00254C7B"/>
    <w:rsid w:val="00257041"/>
    <w:rsid w:val="00257D2C"/>
    <w:rsid w:val="00261F07"/>
    <w:rsid w:val="002657C7"/>
    <w:rsid w:val="00266602"/>
    <w:rsid w:val="00266BD3"/>
    <w:rsid w:val="00267140"/>
    <w:rsid w:val="00270A07"/>
    <w:rsid w:val="00277F01"/>
    <w:rsid w:val="00282164"/>
    <w:rsid w:val="0028255B"/>
    <w:rsid w:val="00283760"/>
    <w:rsid w:val="00283F19"/>
    <w:rsid w:val="002861B9"/>
    <w:rsid w:val="002900C6"/>
    <w:rsid w:val="002904A5"/>
    <w:rsid w:val="0029266D"/>
    <w:rsid w:val="002950DB"/>
    <w:rsid w:val="00296E86"/>
    <w:rsid w:val="00296ED2"/>
    <w:rsid w:val="00297832"/>
    <w:rsid w:val="002B2A78"/>
    <w:rsid w:val="002B44E3"/>
    <w:rsid w:val="002B6B14"/>
    <w:rsid w:val="002B6E24"/>
    <w:rsid w:val="002C07F0"/>
    <w:rsid w:val="002C1079"/>
    <w:rsid w:val="002C42F6"/>
    <w:rsid w:val="002C5914"/>
    <w:rsid w:val="002D09F3"/>
    <w:rsid w:val="002D6174"/>
    <w:rsid w:val="002E4792"/>
    <w:rsid w:val="002E4B61"/>
    <w:rsid w:val="002E5E4C"/>
    <w:rsid w:val="002F1BD6"/>
    <w:rsid w:val="002F279A"/>
    <w:rsid w:val="002F3D48"/>
    <w:rsid w:val="002F5FB2"/>
    <w:rsid w:val="00300E22"/>
    <w:rsid w:val="0030332E"/>
    <w:rsid w:val="00307BF8"/>
    <w:rsid w:val="00313A54"/>
    <w:rsid w:val="00325445"/>
    <w:rsid w:val="00327C70"/>
    <w:rsid w:val="003300A4"/>
    <w:rsid w:val="00332865"/>
    <w:rsid w:val="00334E43"/>
    <w:rsid w:val="00334F64"/>
    <w:rsid w:val="00335546"/>
    <w:rsid w:val="00340CE9"/>
    <w:rsid w:val="00342F17"/>
    <w:rsid w:val="003471C2"/>
    <w:rsid w:val="00352767"/>
    <w:rsid w:val="00352D97"/>
    <w:rsid w:val="003538D7"/>
    <w:rsid w:val="00354545"/>
    <w:rsid w:val="0035553B"/>
    <w:rsid w:val="00360405"/>
    <w:rsid w:val="003617CC"/>
    <w:rsid w:val="00365059"/>
    <w:rsid w:val="003656B7"/>
    <w:rsid w:val="0038090C"/>
    <w:rsid w:val="0038344C"/>
    <w:rsid w:val="003834D5"/>
    <w:rsid w:val="0038522A"/>
    <w:rsid w:val="003934BD"/>
    <w:rsid w:val="00393B9B"/>
    <w:rsid w:val="003A3497"/>
    <w:rsid w:val="003A5433"/>
    <w:rsid w:val="003A62F8"/>
    <w:rsid w:val="003A6A59"/>
    <w:rsid w:val="003A738D"/>
    <w:rsid w:val="003B04DE"/>
    <w:rsid w:val="003B7F9E"/>
    <w:rsid w:val="003C1B35"/>
    <w:rsid w:val="003C6316"/>
    <w:rsid w:val="003D29C5"/>
    <w:rsid w:val="003D6C60"/>
    <w:rsid w:val="003E2E09"/>
    <w:rsid w:val="003E335B"/>
    <w:rsid w:val="003E3382"/>
    <w:rsid w:val="003E40EB"/>
    <w:rsid w:val="003F0EFB"/>
    <w:rsid w:val="003F15D1"/>
    <w:rsid w:val="003F3AA2"/>
    <w:rsid w:val="003F57CB"/>
    <w:rsid w:val="003F68D1"/>
    <w:rsid w:val="003F6F4D"/>
    <w:rsid w:val="003F6F96"/>
    <w:rsid w:val="00400988"/>
    <w:rsid w:val="00404E56"/>
    <w:rsid w:val="00410EA8"/>
    <w:rsid w:val="004111DE"/>
    <w:rsid w:val="004131E3"/>
    <w:rsid w:val="004216BA"/>
    <w:rsid w:val="00421EAF"/>
    <w:rsid w:val="00424E2B"/>
    <w:rsid w:val="0042794B"/>
    <w:rsid w:val="0043064C"/>
    <w:rsid w:val="00433377"/>
    <w:rsid w:val="00434DA2"/>
    <w:rsid w:val="004414F5"/>
    <w:rsid w:val="00447E79"/>
    <w:rsid w:val="00451CCE"/>
    <w:rsid w:val="0045353D"/>
    <w:rsid w:val="004544A5"/>
    <w:rsid w:val="004548EA"/>
    <w:rsid w:val="004562E0"/>
    <w:rsid w:val="004566D7"/>
    <w:rsid w:val="004630E6"/>
    <w:rsid w:val="00464330"/>
    <w:rsid w:val="00464B5C"/>
    <w:rsid w:val="00465883"/>
    <w:rsid w:val="00471369"/>
    <w:rsid w:val="00472D62"/>
    <w:rsid w:val="00475D52"/>
    <w:rsid w:val="004775D8"/>
    <w:rsid w:val="0048164D"/>
    <w:rsid w:val="0048609F"/>
    <w:rsid w:val="00492C32"/>
    <w:rsid w:val="004952E6"/>
    <w:rsid w:val="00495F54"/>
    <w:rsid w:val="004A03D4"/>
    <w:rsid w:val="004B07C0"/>
    <w:rsid w:val="004B09F4"/>
    <w:rsid w:val="004B17D9"/>
    <w:rsid w:val="004B31D0"/>
    <w:rsid w:val="004B366E"/>
    <w:rsid w:val="004B4A1D"/>
    <w:rsid w:val="004B53C7"/>
    <w:rsid w:val="004B58D4"/>
    <w:rsid w:val="004B6293"/>
    <w:rsid w:val="004B7D1A"/>
    <w:rsid w:val="004C2020"/>
    <w:rsid w:val="004C38A3"/>
    <w:rsid w:val="004D3A93"/>
    <w:rsid w:val="004D3EFA"/>
    <w:rsid w:val="004E2D87"/>
    <w:rsid w:val="004E3615"/>
    <w:rsid w:val="004E3EFD"/>
    <w:rsid w:val="004E55B1"/>
    <w:rsid w:val="004E5E4A"/>
    <w:rsid w:val="004F5A86"/>
    <w:rsid w:val="004F6842"/>
    <w:rsid w:val="004F6AD7"/>
    <w:rsid w:val="004F7690"/>
    <w:rsid w:val="0050672A"/>
    <w:rsid w:val="00507C78"/>
    <w:rsid w:val="00513292"/>
    <w:rsid w:val="00525427"/>
    <w:rsid w:val="00525724"/>
    <w:rsid w:val="0052643F"/>
    <w:rsid w:val="00526C43"/>
    <w:rsid w:val="00527073"/>
    <w:rsid w:val="005273EC"/>
    <w:rsid w:val="00531C93"/>
    <w:rsid w:val="00533624"/>
    <w:rsid w:val="00536D68"/>
    <w:rsid w:val="005377E0"/>
    <w:rsid w:val="005444A1"/>
    <w:rsid w:val="005470D1"/>
    <w:rsid w:val="005519B0"/>
    <w:rsid w:val="00553C72"/>
    <w:rsid w:val="005561A2"/>
    <w:rsid w:val="005600A5"/>
    <w:rsid w:val="00572453"/>
    <w:rsid w:val="00573847"/>
    <w:rsid w:val="005775E4"/>
    <w:rsid w:val="00581CF8"/>
    <w:rsid w:val="00582449"/>
    <w:rsid w:val="005837A8"/>
    <w:rsid w:val="00584CA4"/>
    <w:rsid w:val="00587E23"/>
    <w:rsid w:val="00590FAA"/>
    <w:rsid w:val="005923D5"/>
    <w:rsid w:val="00593AF7"/>
    <w:rsid w:val="00594D79"/>
    <w:rsid w:val="005978EF"/>
    <w:rsid w:val="005A3440"/>
    <w:rsid w:val="005A7906"/>
    <w:rsid w:val="005B37F2"/>
    <w:rsid w:val="005B4056"/>
    <w:rsid w:val="005B441A"/>
    <w:rsid w:val="005B4CB6"/>
    <w:rsid w:val="005B623F"/>
    <w:rsid w:val="005B6CA6"/>
    <w:rsid w:val="005B7E0C"/>
    <w:rsid w:val="005C3A5E"/>
    <w:rsid w:val="005C3CF7"/>
    <w:rsid w:val="005C717C"/>
    <w:rsid w:val="005C7744"/>
    <w:rsid w:val="005C7A86"/>
    <w:rsid w:val="005D11AE"/>
    <w:rsid w:val="005D6AF6"/>
    <w:rsid w:val="005E27E2"/>
    <w:rsid w:val="005E3923"/>
    <w:rsid w:val="005F27E2"/>
    <w:rsid w:val="005F4405"/>
    <w:rsid w:val="005F61E6"/>
    <w:rsid w:val="005F7758"/>
    <w:rsid w:val="00601951"/>
    <w:rsid w:val="006022C1"/>
    <w:rsid w:val="00605D29"/>
    <w:rsid w:val="006072A9"/>
    <w:rsid w:val="00615F12"/>
    <w:rsid w:val="00617433"/>
    <w:rsid w:val="00620C23"/>
    <w:rsid w:val="00621E37"/>
    <w:rsid w:val="00623925"/>
    <w:rsid w:val="00631642"/>
    <w:rsid w:val="0063280B"/>
    <w:rsid w:val="00632A5B"/>
    <w:rsid w:val="006425BB"/>
    <w:rsid w:val="0064379A"/>
    <w:rsid w:val="006472AE"/>
    <w:rsid w:val="00647F97"/>
    <w:rsid w:val="00652BFF"/>
    <w:rsid w:val="00653B9A"/>
    <w:rsid w:val="00654C93"/>
    <w:rsid w:val="00670910"/>
    <w:rsid w:val="0067096B"/>
    <w:rsid w:val="006720A9"/>
    <w:rsid w:val="00672DBF"/>
    <w:rsid w:val="00676814"/>
    <w:rsid w:val="00677DFE"/>
    <w:rsid w:val="0068030B"/>
    <w:rsid w:val="00683D47"/>
    <w:rsid w:val="006913F7"/>
    <w:rsid w:val="00691420"/>
    <w:rsid w:val="00691FD4"/>
    <w:rsid w:val="00694086"/>
    <w:rsid w:val="006974A3"/>
    <w:rsid w:val="00697799"/>
    <w:rsid w:val="00697959"/>
    <w:rsid w:val="006979F2"/>
    <w:rsid w:val="006A0EBA"/>
    <w:rsid w:val="006A38FF"/>
    <w:rsid w:val="006A4B14"/>
    <w:rsid w:val="006B15CB"/>
    <w:rsid w:val="006B1953"/>
    <w:rsid w:val="006B5E4C"/>
    <w:rsid w:val="006B616C"/>
    <w:rsid w:val="006C067E"/>
    <w:rsid w:val="006C41FD"/>
    <w:rsid w:val="006D14FD"/>
    <w:rsid w:val="006D1924"/>
    <w:rsid w:val="006D37E1"/>
    <w:rsid w:val="006F1044"/>
    <w:rsid w:val="006F4695"/>
    <w:rsid w:val="006F5317"/>
    <w:rsid w:val="006F7EA8"/>
    <w:rsid w:val="00701728"/>
    <w:rsid w:val="00707C4A"/>
    <w:rsid w:val="00710C06"/>
    <w:rsid w:val="007217D7"/>
    <w:rsid w:val="007221CD"/>
    <w:rsid w:val="00722495"/>
    <w:rsid w:val="00722B4A"/>
    <w:rsid w:val="007235CB"/>
    <w:rsid w:val="00723C6F"/>
    <w:rsid w:val="0072596C"/>
    <w:rsid w:val="00726097"/>
    <w:rsid w:val="007269A9"/>
    <w:rsid w:val="007344A6"/>
    <w:rsid w:val="0073785E"/>
    <w:rsid w:val="00743926"/>
    <w:rsid w:val="00744199"/>
    <w:rsid w:val="00745A20"/>
    <w:rsid w:val="0074689F"/>
    <w:rsid w:val="0075724B"/>
    <w:rsid w:val="00757D84"/>
    <w:rsid w:val="007647DE"/>
    <w:rsid w:val="007748BE"/>
    <w:rsid w:val="00776114"/>
    <w:rsid w:val="00780FDC"/>
    <w:rsid w:val="00781C8B"/>
    <w:rsid w:val="007867DE"/>
    <w:rsid w:val="007876F2"/>
    <w:rsid w:val="00791B70"/>
    <w:rsid w:val="00791D1A"/>
    <w:rsid w:val="00793AB8"/>
    <w:rsid w:val="007952C9"/>
    <w:rsid w:val="007A0C31"/>
    <w:rsid w:val="007A0F1E"/>
    <w:rsid w:val="007A4742"/>
    <w:rsid w:val="007A6E08"/>
    <w:rsid w:val="007A7536"/>
    <w:rsid w:val="007B5EE0"/>
    <w:rsid w:val="007B62AC"/>
    <w:rsid w:val="007B65AF"/>
    <w:rsid w:val="007B7811"/>
    <w:rsid w:val="007C6542"/>
    <w:rsid w:val="007D5F26"/>
    <w:rsid w:val="007D6985"/>
    <w:rsid w:val="007E0CB0"/>
    <w:rsid w:val="007E3778"/>
    <w:rsid w:val="007E3FBB"/>
    <w:rsid w:val="007F5736"/>
    <w:rsid w:val="00800810"/>
    <w:rsid w:val="008008D8"/>
    <w:rsid w:val="00800CC1"/>
    <w:rsid w:val="00807701"/>
    <w:rsid w:val="00810F0E"/>
    <w:rsid w:val="00814E37"/>
    <w:rsid w:val="00820A98"/>
    <w:rsid w:val="0082551F"/>
    <w:rsid w:val="00836174"/>
    <w:rsid w:val="008372AA"/>
    <w:rsid w:val="008374F7"/>
    <w:rsid w:val="00842E1B"/>
    <w:rsid w:val="00843546"/>
    <w:rsid w:val="00844F21"/>
    <w:rsid w:val="00844FEA"/>
    <w:rsid w:val="00850D21"/>
    <w:rsid w:val="00851F7F"/>
    <w:rsid w:val="00853A80"/>
    <w:rsid w:val="00854A2D"/>
    <w:rsid w:val="00854FBC"/>
    <w:rsid w:val="00860A80"/>
    <w:rsid w:val="00861406"/>
    <w:rsid w:val="00865B5A"/>
    <w:rsid w:val="00866934"/>
    <w:rsid w:val="00866B10"/>
    <w:rsid w:val="00867E33"/>
    <w:rsid w:val="00875809"/>
    <w:rsid w:val="0088256F"/>
    <w:rsid w:val="00883B49"/>
    <w:rsid w:val="0088431D"/>
    <w:rsid w:val="00886EB3"/>
    <w:rsid w:val="00891B52"/>
    <w:rsid w:val="0089658C"/>
    <w:rsid w:val="008B42E4"/>
    <w:rsid w:val="008B4DA6"/>
    <w:rsid w:val="008C2440"/>
    <w:rsid w:val="008C24A1"/>
    <w:rsid w:val="008C259B"/>
    <w:rsid w:val="008C5C90"/>
    <w:rsid w:val="008C680E"/>
    <w:rsid w:val="008C7347"/>
    <w:rsid w:val="008C7B47"/>
    <w:rsid w:val="008C7E0F"/>
    <w:rsid w:val="008D30B3"/>
    <w:rsid w:val="008D5213"/>
    <w:rsid w:val="008E1239"/>
    <w:rsid w:val="008E78A9"/>
    <w:rsid w:val="008F0236"/>
    <w:rsid w:val="008F1CD5"/>
    <w:rsid w:val="008F54D3"/>
    <w:rsid w:val="008F6995"/>
    <w:rsid w:val="008F6EC1"/>
    <w:rsid w:val="00901830"/>
    <w:rsid w:val="00903BAB"/>
    <w:rsid w:val="00904636"/>
    <w:rsid w:val="009114DA"/>
    <w:rsid w:val="00921692"/>
    <w:rsid w:val="009262B8"/>
    <w:rsid w:val="00926E79"/>
    <w:rsid w:val="009331E9"/>
    <w:rsid w:val="00943153"/>
    <w:rsid w:val="00945F67"/>
    <w:rsid w:val="00947254"/>
    <w:rsid w:val="0095148C"/>
    <w:rsid w:val="00951DF2"/>
    <w:rsid w:val="009529AF"/>
    <w:rsid w:val="00953FED"/>
    <w:rsid w:val="00957226"/>
    <w:rsid w:val="009579BC"/>
    <w:rsid w:val="00957B0E"/>
    <w:rsid w:val="009603A0"/>
    <w:rsid w:val="00983A17"/>
    <w:rsid w:val="00984D7B"/>
    <w:rsid w:val="00986288"/>
    <w:rsid w:val="00991B4E"/>
    <w:rsid w:val="00997206"/>
    <w:rsid w:val="009977A0"/>
    <w:rsid w:val="00997DCD"/>
    <w:rsid w:val="009A063C"/>
    <w:rsid w:val="009A1302"/>
    <w:rsid w:val="009A662E"/>
    <w:rsid w:val="009B4608"/>
    <w:rsid w:val="009C0D22"/>
    <w:rsid w:val="009C4093"/>
    <w:rsid w:val="009C6803"/>
    <w:rsid w:val="009C79CB"/>
    <w:rsid w:val="009D2858"/>
    <w:rsid w:val="009D433B"/>
    <w:rsid w:val="009D661B"/>
    <w:rsid w:val="009D7D02"/>
    <w:rsid w:val="009E0477"/>
    <w:rsid w:val="009E3779"/>
    <w:rsid w:val="009E59FD"/>
    <w:rsid w:val="009E6164"/>
    <w:rsid w:val="009F0296"/>
    <w:rsid w:val="009F2E10"/>
    <w:rsid w:val="00A0457A"/>
    <w:rsid w:val="00A04F9D"/>
    <w:rsid w:val="00A10582"/>
    <w:rsid w:val="00A1112E"/>
    <w:rsid w:val="00A14BCC"/>
    <w:rsid w:val="00A161CE"/>
    <w:rsid w:val="00A164A5"/>
    <w:rsid w:val="00A178BF"/>
    <w:rsid w:val="00A20FE2"/>
    <w:rsid w:val="00A23C93"/>
    <w:rsid w:val="00A24127"/>
    <w:rsid w:val="00A30A25"/>
    <w:rsid w:val="00A34993"/>
    <w:rsid w:val="00A374EF"/>
    <w:rsid w:val="00A41CD3"/>
    <w:rsid w:val="00A43B0C"/>
    <w:rsid w:val="00A43BFD"/>
    <w:rsid w:val="00A463A3"/>
    <w:rsid w:val="00A46EAA"/>
    <w:rsid w:val="00A50636"/>
    <w:rsid w:val="00A566A0"/>
    <w:rsid w:val="00A57339"/>
    <w:rsid w:val="00A63172"/>
    <w:rsid w:val="00A66CAB"/>
    <w:rsid w:val="00A67644"/>
    <w:rsid w:val="00A718E2"/>
    <w:rsid w:val="00A71C23"/>
    <w:rsid w:val="00A72E7A"/>
    <w:rsid w:val="00A80AB1"/>
    <w:rsid w:val="00A83A92"/>
    <w:rsid w:val="00A8619C"/>
    <w:rsid w:val="00A874E3"/>
    <w:rsid w:val="00A9100E"/>
    <w:rsid w:val="00A91270"/>
    <w:rsid w:val="00A9476F"/>
    <w:rsid w:val="00A94A39"/>
    <w:rsid w:val="00A95FB6"/>
    <w:rsid w:val="00AA12A3"/>
    <w:rsid w:val="00AA1AE0"/>
    <w:rsid w:val="00AA54ED"/>
    <w:rsid w:val="00AA6FD8"/>
    <w:rsid w:val="00AA7ACE"/>
    <w:rsid w:val="00AB3252"/>
    <w:rsid w:val="00AC04E2"/>
    <w:rsid w:val="00AC06B3"/>
    <w:rsid w:val="00AC220E"/>
    <w:rsid w:val="00AC3ACE"/>
    <w:rsid w:val="00AC3C99"/>
    <w:rsid w:val="00AC4075"/>
    <w:rsid w:val="00AC522D"/>
    <w:rsid w:val="00AD4F21"/>
    <w:rsid w:val="00AE03DB"/>
    <w:rsid w:val="00AE3EBB"/>
    <w:rsid w:val="00AE6A8C"/>
    <w:rsid w:val="00AF130B"/>
    <w:rsid w:val="00AF2EFC"/>
    <w:rsid w:val="00AF3F80"/>
    <w:rsid w:val="00AF587B"/>
    <w:rsid w:val="00AF6D87"/>
    <w:rsid w:val="00B01067"/>
    <w:rsid w:val="00B07054"/>
    <w:rsid w:val="00B077DB"/>
    <w:rsid w:val="00B07D41"/>
    <w:rsid w:val="00B10947"/>
    <w:rsid w:val="00B11FD5"/>
    <w:rsid w:val="00B145D4"/>
    <w:rsid w:val="00B157C6"/>
    <w:rsid w:val="00B1655C"/>
    <w:rsid w:val="00B17CC2"/>
    <w:rsid w:val="00B17D5C"/>
    <w:rsid w:val="00B24571"/>
    <w:rsid w:val="00B26F79"/>
    <w:rsid w:val="00B32F74"/>
    <w:rsid w:val="00B34E4E"/>
    <w:rsid w:val="00B40C19"/>
    <w:rsid w:val="00B528EB"/>
    <w:rsid w:val="00B55FA5"/>
    <w:rsid w:val="00B6066D"/>
    <w:rsid w:val="00B65719"/>
    <w:rsid w:val="00B673DA"/>
    <w:rsid w:val="00B70543"/>
    <w:rsid w:val="00B70ABB"/>
    <w:rsid w:val="00B8288A"/>
    <w:rsid w:val="00B843EA"/>
    <w:rsid w:val="00B907B6"/>
    <w:rsid w:val="00B922F7"/>
    <w:rsid w:val="00B93B57"/>
    <w:rsid w:val="00B93CF5"/>
    <w:rsid w:val="00B95D84"/>
    <w:rsid w:val="00BA263A"/>
    <w:rsid w:val="00BA50BC"/>
    <w:rsid w:val="00BA6D6B"/>
    <w:rsid w:val="00BB0393"/>
    <w:rsid w:val="00BB5882"/>
    <w:rsid w:val="00BB7532"/>
    <w:rsid w:val="00BB7C89"/>
    <w:rsid w:val="00BC4686"/>
    <w:rsid w:val="00BC5663"/>
    <w:rsid w:val="00BD1265"/>
    <w:rsid w:val="00BD60D2"/>
    <w:rsid w:val="00BE0A99"/>
    <w:rsid w:val="00BE3B12"/>
    <w:rsid w:val="00BE503B"/>
    <w:rsid w:val="00BF5886"/>
    <w:rsid w:val="00BF723B"/>
    <w:rsid w:val="00C017BD"/>
    <w:rsid w:val="00C05052"/>
    <w:rsid w:val="00C140B7"/>
    <w:rsid w:val="00C15A38"/>
    <w:rsid w:val="00C205C3"/>
    <w:rsid w:val="00C21B5F"/>
    <w:rsid w:val="00C23DCC"/>
    <w:rsid w:val="00C265CA"/>
    <w:rsid w:val="00C3170D"/>
    <w:rsid w:val="00C3191C"/>
    <w:rsid w:val="00C4125A"/>
    <w:rsid w:val="00C417F4"/>
    <w:rsid w:val="00C42F5C"/>
    <w:rsid w:val="00C4369E"/>
    <w:rsid w:val="00C50B8C"/>
    <w:rsid w:val="00C559F5"/>
    <w:rsid w:val="00C6439A"/>
    <w:rsid w:val="00C76AEC"/>
    <w:rsid w:val="00C773F7"/>
    <w:rsid w:val="00C8331E"/>
    <w:rsid w:val="00C95CD1"/>
    <w:rsid w:val="00CA0958"/>
    <w:rsid w:val="00CA143C"/>
    <w:rsid w:val="00CA1E41"/>
    <w:rsid w:val="00CA2537"/>
    <w:rsid w:val="00CA569F"/>
    <w:rsid w:val="00CA67AC"/>
    <w:rsid w:val="00CA790A"/>
    <w:rsid w:val="00CB3CA6"/>
    <w:rsid w:val="00CC41B4"/>
    <w:rsid w:val="00CD3517"/>
    <w:rsid w:val="00CD3ACF"/>
    <w:rsid w:val="00CD4DEC"/>
    <w:rsid w:val="00CD5790"/>
    <w:rsid w:val="00CE265D"/>
    <w:rsid w:val="00CE41B2"/>
    <w:rsid w:val="00CF638F"/>
    <w:rsid w:val="00D039FB"/>
    <w:rsid w:val="00D0755D"/>
    <w:rsid w:val="00D1254A"/>
    <w:rsid w:val="00D13409"/>
    <w:rsid w:val="00D138E0"/>
    <w:rsid w:val="00D17067"/>
    <w:rsid w:val="00D17659"/>
    <w:rsid w:val="00D26FF2"/>
    <w:rsid w:val="00D27BB1"/>
    <w:rsid w:val="00D30506"/>
    <w:rsid w:val="00D31192"/>
    <w:rsid w:val="00D3284B"/>
    <w:rsid w:val="00D36C3E"/>
    <w:rsid w:val="00D45031"/>
    <w:rsid w:val="00D4652B"/>
    <w:rsid w:val="00D56463"/>
    <w:rsid w:val="00D602A0"/>
    <w:rsid w:val="00D61976"/>
    <w:rsid w:val="00D62252"/>
    <w:rsid w:val="00D6232F"/>
    <w:rsid w:val="00D62D6E"/>
    <w:rsid w:val="00D635DB"/>
    <w:rsid w:val="00D65736"/>
    <w:rsid w:val="00D66C8D"/>
    <w:rsid w:val="00D672F8"/>
    <w:rsid w:val="00D67CDE"/>
    <w:rsid w:val="00D81CE9"/>
    <w:rsid w:val="00D85FCC"/>
    <w:rsid w:val="00D87349"/>
    <w:rsid w:val="00D91570"/>
    <w:rsid w:val="00D92555"/>
    <w:rsid w:val="00D97AAB"/>
    <w:rsid w:val="00DA119E"/>
    <w:rsid w:val="00DA3EE7"/>
    <w:rsid w:val="00DA6B62"/>
    <w:rsid w:val="00DC172F"/>
    <w:rsid w:val="00DC23F1"/>
    <w:rsid w:val="00DC7EF3"/>
    <w:rsid w:val="00DD2657"/>
    <w:rsid w:val="00DD27FA"/>
    <w:rsid w:val="00DD2D3F"/>
    <w:rsid w:val="00DE0526"/>
    <w:rsid w:val="00DE0B47"/>
    <w:rsid w:val="00DE1EE0"/>
    <w:rsid w:val="00DE6054"/>
    <w:rsid w:val="00E0081F"/>
    <w:rsid w:val="00E01EFD"/>
    <w:rsid w:val="00E0785A"/>
    <w:rsid w:val="00E10C55"/>
    <w:rsid w:val="00E11C81"/>
    <w:rsid w:val="00E13943"/>
    <w:rsid w:val="00E14532"/>
    <w:rsid w:val="00E23761"/>
    <w:rsid w:val="00E24D3D"/>
    <w:rsid w:val="00E335FF"/>
    <w:rsid w:val="00E41E94"/>
    <w:rsid w:val="00E4260D"/>
    <w:rsid w:val="00E44173"/>
    <w:rsid w:val="00E53CE3"/>
    <w:rsid w:val="00E575E4"/>
    <w:rsid w:val="00E61162"/>
    <w:rsid w:val="00E646B2"/>
    <w:rsid w:val="00E647B0"/>
    <w:rsid w:val="00E67E3B"/>
    <w:rsid w:val="00E715FB"/>
    <w:rsid w:val="00E72C89"/>
    <w:rsid w:val="00E74E4D"/>
    <w:rsid w:val="00E77E18"/>
    <w:rsid w:val="00E82976"/>
    <w:rsid w:val="00E85A70"/>
    <w:rsid w:val="00E87D7F"/>
    <w:rsid w:val="00E91118"/>
    <w:rsid w:val="00E91CE4"/>
    <w:rsid w:val="00E9552C"/>
    <w:rsid w:val="00E970AB"/>
    <w:rsid w:val="00EA5D6E"/>
    <w:rsid w:val="00EA6656"/>
    <w:rsid w:val="00EB1875"/>
    <w:rsid w:val="00EB42E5"/>
    <w:rsid w:val="00EB5C97"/>
    <w:rsid w:val="00EC6354"/>
    <w:rsid w:val="00ED31DE"/>
    <w:rsid w:val="00EE31E0"/>
    <w:rsid w:val="00EE383C"/>
    <w:rsid w:val="00EE544F"/>
    <w:rsid w:val="00EE5491"/>
    <w:rsid w:val="00EE569D"/>
    <w:rsid w:val="00EF00DF"/>
    <w:rsid w:val="00EF05E7"/>
    <w:rsid w:val="00EF435A"/>
    <w:rsid w:val="00F0432D"/>
    <w:rsid w:val="00F05EA7"/>
    <w:rsid w:val="00F06F3D"/>
    <w:rsid w:val="00F10425"/>
    <w:rsid w:val="00F14D9B"/>
    <w:rsid w:val="00F15EA5"/>
    <w:rsid w:val="00F16A73"/>
    <w:rsid w:val="00F17D91"/>
    <w:rsid w:val="00F21C27"/>
    <w:rsid w:val="00F247E8"/>
    <w:rsid w:val="00F24CFF"/>
    <w:rsid w:val="00F259A7"/>
    <w:rsid w:val="00F27B10"/>
    <w:rsid w:val="00F31FD2"/>
    <w:rsid w:val="00F32D53"/>
    <w:rsid w:val="00F3513B"/>
    <w:rsid w:val="00F35E6F"/>
    <w:rsid w:val="00F3731A"/>
    <w:rsid w:val="00F40E59"/>
    <w:rsid w:val="00F4455B"/>
    <w:rsid w:val="00F44D76"/>
    <w:rsid w:val="00F50B00"/>
    <w:rsid w:val="00F54F12"/>
    <w:rsid w:val="00F6654C"/>
    <w:rsid w:val="00F672ED"/>
    <w:rsid w:val="00F67C50"/>
    <w:rsid w:val="00F724B7"/>
    <w:rsid w:val="00F72732"/>
    <w:rsid w:val="00F72B9C"/>
    <w:rsid w:val="00F749BC"/>
    <w:rsid w:val="00F74D03"/>
    <w:rsid w:val="00F74D79"/>
    <w:rsid w:val="00F82040"/>
    <w:rsid w:val="00F820C5"/>
    <w:rsid w:val="00F83C9E"/>
    <w:rsid w:val="00F8742D"/>
    <w:rsid w:val="00F87DD7"/>
    <w:rsid w:val="00F90110"/>
    <w:rsid w:val="00F97137"/>
    <w:rsid w:val="00FA0B5E"/>
    <w:rsid w:val="00FA367B"/>
    <w:rsid w:val="00FA62E8"/>
    <w:rsid w:val="00FA7617"/>
    <w:rsid w:val="00FB05A3"/>
    <w:rsid w:val="00FB1559"/>
    <w:rsid w:val="00FB1609"/>
    <w:rsid w:val="00FB422F"/>
    <w:rsid w:val="00FB547B"/>
    <w:rsid w:val="00FC350C"/>
    <w:rsid w:val="00FC50A6"/>
    <w:rsid w:val="00FC5913"/>
    <w:rsid w:val="00FC6836"/>
    <w:rsid w:val="00FC79A7"/>
    <w:rsid w:val="00FD36CE"/>
    <w:rsid w:val="00FE3A90"/>
    <w:rsid w:val="00FE67FA"/>
    <w:rsid w:val="00FE69A5"/>
    <w:rsid w:val="00FF1FBC"/>
    <w:rsid w:val="00FF33A4"/>
    <w:rsid w:val="00FF5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reet"/>
  <w:smartTagType w:namespaceuri="urn:schemas-microsoft-com:office:smarttags" w:name="stockticker"/>
  <w:smartTagType w:namespaceuri="urn:schemas-microsoft-com:office:smarttags" w:name="address"/>
  <w:smartTagType w:namespaceuri="urn:schemas-microsoft-com:office:smarttags" w:name="PersonName"/>
  <w:shapeDefaults>
    <o:shapedefaults v:ext="edit" spidmax="2050"/>
    <o:shapelayout v:ext="edit">
      <o:idmap v:ext="edit" data="1"/>
      <o:rules v:ext="edit">
        <o:r id="V:Rule16" type="connector" idref="#_s1092">
          <o:proxy start="" idref="#_s1100" connectloc="0"/>
          <o:proxy end="" idref="#_s1096" connectloc="2"/>
        </o:r>
        <o:r id="V:Rule18" type="connector" idref="#_s1090">
          <o:proxy start="" idref="#_s1102" connectloc="0"/>
          <o:proxy end="" idref="#_s1100" connectloc="2"/>
        </o:r>
        <o:r id="V:Rule19" type="connector" idref="#_s1089">
          <o:proxy start="" idref="#_s1103" connectloc="0"/>
          <o:proxy end="" idref="#_s1100" connectloc="2"/>
        </o:r>
        <o:r id="V:Rule20" type="connector" idref="#_s1088">
          <o:proxy start="" idref="#_s1104" connectloc="0"/>
          <o:proxy end="" idref="#_s1100" connectloc="2"/>
        </o:r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55BA"/>
    <w:rPr>
      <w:rFonts w:ascii="Tahoma" w:hAnsi="Tahoma"/>
    </w:rPr>
  </w:style>
  <w:style w:type="paragraph" w:styleId="Heading1">
    <w:name w:val="heading 1"/>
    <w:basedOn w:val="Normal"/>
    <w:next w:val="Normal"/>
    <w:qFormat/>
    <w:rsid w:val="003A62F8"/>
    <w:pPr>
      <w:keepNext/>
      <w:spacing w:before="240" w:after="60"/>
      <w:outlineLvl w:val="0"/>
    </w:pPr>
    <w:rPr>
      <w:rFonts w:ascii="Arial" w:hAnsi="Arial" w:cs="Arial"/>
      <w:b/>
      <w:bCs/>
      <w:cap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0C61A9"/>
    <w:pPr>
      <w:keepNext/>
      <w:spacing w:before="24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autoRedefine/>
    <w:qFormat/>
    <w:rsid w:val="00C6439A"/>
    <w:pPr>
      <w:keepNext/>
      <w:spacing w:before="240"/>
      <w:outlineLvl w:val="2"/>
    </w:pPr>
    <w:rPr>
      <w:b/>
      <w:i/>
      <w:sz w:val="24"/>
    </w:rPr>
  </w:style>
  <w:style w:type="paragraph" w:styleId="Heading4">
    <w:name w:val="heading 4"/>
    <w:basedOn w:val="Normal"/>
    <w:next w:val="Normal"/>
    <w:qFormat/>
    <w:rsid w:val="000C61A9"/>
    <w:pPr>
      <w:keepNext/>
      <w:jc w:val="right"/>
      <w:outlineLvl w:val="3"/>
    </w:pPr>
    <w:rPr>
      <w:sz w:val="48"/>
    </w:rPr>
  </w:style>
  <w:style w:type="character" w:default="1" w:styleId="DefaultParagraphFont">
    <w:name w:val="Default Paragraph Font"/>
    <w:aliases w:val=" Char Char1 Char"/>
    <w:link w:val="CharChar1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ltHeading1">
    <w:name w:val="Alt Heading 1"/>
    <w:basedOn w:val="Heading1"/>
    <w:next w:val="Normal"/>
    <w:rsid w:val="000C61A9"/>
    <w:pPr>
      <w:numPr>
        <w:numId w:val="3"/>
      </w:numPr>
      <w:spacing w:before="360" w:after="0"/>
    </w:pPr>
    <w:rPr>
      <w:rFonts w:ascii="Tahoma" w:hAnsi="Tahoma"/>
      <w:caps w:val="0"/>
      <w:kern w:val="0"/>
      <w:sz w:val="28"/>
      <w:szCs w:val="28"/>
    </w:rPr>
  </w:style>
  <w:style w:type="paragraph" w:styleId="Header">
    <w:name w:val="header"/>
    <w:basedOn w:val="Normal"/>
    <w:rsid w:val="000C61A9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0C61A9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0C61A9"/>
    <w:rPr>
      <w:rFonts w:ascii="Arial" w:hAnsi="Arial"/>
      <w:sz w:val="20"/>
    </w:rPr>
  </w:style>
  <w:style w:type="paragraph" w:styleId="TOC1">
    <w:name w:val="toc 1"/>
    <w:basedOn w:val="Normal"/>
    <w:next w:val="Normal"/>
    <w:autoRedefine/>
    <w:semiHidden/>
    <w:rsid w:val="000C61A9"/>
    <w:pPr>
      <w:spacing w:before="240"/>
    </w:pPr>
    <w:rPr>
      <w:b/>
      <w:sz w:val="24"/>
    </w:rPr>
  </w:style>
  <w:style w:type="paragraph" w:styleId="TOC2">
    <w:name w:val="toc 2"/>
    <w:basedOn w:val="Normal"/>
    <w:next w:val="Normal"/>
    <w:autoRedefine/>
    <w:semiHidden/>
    <w:rsid w:val="000C61A9"/>
    <w:pPr>
      <w:tabs>
        <w:tab w:val="right" w:leader="dot" w:pos="9060"/>
      </w:tabs>
      <w:spacing w:before="120"/>
      <w:ind w:left="198"/>
    </w:pPr>
  </w:style>
  <w:style w:type="character" w:customStyle="1" w:styleId="AltHeading1Char">
    <w:name w:val="Alt Heading 1 Char"/>
    <w:basedOn w:val="DefaultParagraphFont"/>
    <w:rsid w:val="000C61A9"/>
    <w:rPr>
      <w:rFonts w:ascii="Tahoma" w:hAnsi="Tahoma" w:cs="Arial"/>
      <w:b/>
      <w:bCs/>
      <w:caps/>
      <w:noProof w:val="0"/>
      <w:sz w:val="28"/>
      <w:szCs w:val="28"/>
      <w:lang w:val="en-AU" w:eastAsia="en-AU" w:bidi="ar-SA"/>
    </w:rPr>
  </w:style>
  <w:style w:type="paragraph" w:styleId="CommentText">
    <w:name w:val="annotation text"/>
    <w:basedOn w:val="Normal"/>
    <w:semiHidden/>
    <w:rsid w:val="000C61A9"/>
  </w:style>
  <w:style w:type="table" w:styleId="TableGrid">
    <w:name w:val="Table Grid"/>
    <w:basedOn w:val="TableNormal"/>
    <w:rsid w:val="000C61A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mmentary">
    <w:name w:val="Commentary"/>
    <w:basedOn w:val="Normal"/>
    <w:next w:val="Normal"/>
    <w:rsid w:val="000C61A9"/>
    <w:pPr>
      <w:spacing w:after="120"/>
      <w:ind w:left="567"/>
    </w:pPr>
    <w:rPr>
      <w:rFonts w:ascii="Arial" w:hAnsi="Arial"/>
      <w:i/>
      <w:color w:val="3366FF"/>
      <w:lang w:val="en-GB" w:eastAsia="en-US"/>
    </w:rPr>
  </w:style>
  <w:style w:type="paragraph" w:styleId="BalloonText">
    <w:name w:val="Balloon Text"/>
    <w:basedOn w:val="Normal"/>
    <w:semiHidden/>
    <w:rsid w:val="008E78A9"/>
    <w:rPr>
      <w:rFonts w:cs="Tahoma"/>
      <w:sz w:val="16"/>
      <w:szCs w:val="16"/>
    </w:rPr>
  </w:style>
  <w:style w:type="paragraph" w:customStyle="1" w:styleId="CBodyText">
    <w:name w:val="C Body Text"/>
    <w:basedOn w:val="Normal"/>
    <w:rsid w:val="004C2020"/>
    <w:pPr>
      <w:tabs>
        <w:tab w:val="num" w:pos="851"/>
      </w:tabs>
      <w:spacing w:after="120"/>
      <w:ind w:left="851" w:hanging="851"/>
      <w:jc w:val="both"/>
    </w:pPr>
    <w:rPr>
      <w:rFonts w:ascii="Arial" w:hAnsi="Arial"/>
      <w:szCs w:val="24"/>
      <w:lang w:eastAsia="en-US"/>
    </w:rPr>
  </w:style>
  <w:style w:type="paragraph" w:customStyle="1" w:styleId="CSubBodyText">
    <w:name w:val="C Sub Body Text"/>
    <w:basedOn w:val="Normal"/>
    <w:link w:val="CSubBodyTextChar"/>
    <w:rsid w:val="004C2020"/>
    <w:pPr>
      <w:tabs>
        <w:tab w:val="num" w:pos="1418"/>
      </w:tabs>
      <w:spacing w:after="120"/>
      <w:ind w:left="1418" w:hanging="567"/>
      <w:jc w:val="both"/>
    </w:pPr>
    <w:rPr>
      <w:rFonts w:ascii="Arial" w:hAnsi="Arial"/>
      <w:szCs w:val="24"/>
      <w:lang w:eastAsia="en-US"/>
    </w:rPr>
  </w:style>
  <w:style w:type="character" w:customStyle="1" w:styleId="CSubBodyTextChar">
    <w:name w:val="C Sub Body Text Char"/>
    <w:basedOn w:val="DefaultParagraphFont"/>
    <w:link w:val="CSubBodyText"/>
    <w:rsid w:val="004C2020"/>
    <w:rPr>
      <w:rFonts w:ascii="Arial" w:hAnsi="Arial"/>
      <w:szCs w:val="24"/>
      <w:lang w:val="en-AU" w:eastAsia="en-US" w:bidi="ar-SA"/>
    </w:rPr>
  </w:style>
  <w:style w:type="paragraph" w:customStyle="1" w:styleId="Para">
    <w:name w:val="Para"/>
    <w:basedOn w:val="Normal"/>
    <w:rsid w:val="00842E1B"/>
    <w:rPr>
      <w:lang w:eastAsia="en-US"/>
    </w:rPr>
  </w:style>
  <w:style w:type="paragraph" w:customStyle="1" w:styleId="CharChar1">
    <w:name w:val=" Char Char1"/>
    <w:basedOn w:val="Normal"/>
    <w:link w:val="DefaultParagraphFont"/>
    <w:rsid w:val="00187FED"/>
    <w:pPr>
      <w:spacing w:after="160" w:line="240" w:lineRule="exact"/>
    </w:pPr>
    <w:rPr>
      <w:rFonts w:ascii="Verdana" w:hAnsi="Verdana"/>
      <w:lang w:val="en-US" w:eastAsia="en-US"/>
    </w:rPr>
  </w:style>
  <w:style w:type="character" w:styleId="CommentReference">
    <w:name w:val="annotation reference"/>
    <w:basedOn w:val="DefaultParagraphFont"/>
    <w:semiHidden/>
    <w:rsid w:val="00B843EA"/>
    <w:rPr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B843EA"/>
    <w:rPr>
      <w:b/>
      <w:bCs/>
    </w:rPr>
  </w:style>
  <w:style w:type="paragraph" w:customStyle="1" w:styleId="GACaption">
    <w:name w:val="GA_Caption"/>
    <w:basedOn w:val="Normal"/>
    <w:rsid w:val="00F749BC"/>
    <w:pPr>
      <w:spacing w:before="120"/>
      <w:jc w:val="center"/>
    </w:pPr>
    <w:rPr>
      <w:b/>
    </w:rPr>
  </w:style>
  <w:style w:type="character" w:styleId="Hyperlink">
    <w:name w:val="Hyperlink"/>
    <w:basedOn w:val="DefaultParagraphFont"/>
    <w:rsid w:val="002950DB"/>
    <w:rPr>
      <w:color w:val="0000FF"/>
      <w:u w:val="single"/>
    </w:rPr>
  </w:style>
  <w:style w:type="paragraph" w:customStyle="1" w:styleId="CharChar2">
    <w:name w:val=" Char Char2"/>
    <w:basedOn w:val="Normal"/>
    <w:rsid w:val="00E647B0"/>
    <w:pPr>
      <w:spacing w:after="160" w:line="240" w:lineRule="exact"/>
    </w:pPr>
    <w:rPr>
      <w:rFonts w:ascii="Arial" w:hAnsi="Arial"/>
      <w:sz w:val="22"/>
      <w:lang w:val="en-US" w:eastAsia="en-US"/>
    </w:rPr>
  </w:style>
  <w:style w:type="paragraph" w:customStyle="1" w:styleId="CharChar">
    <w:name w:val=" Char Char"/>
    <w:basedOn w:val="Normal"/>
    <w:rsid w:val="00352767"/>
    <w:pPr>
      <w:spacing w:after="160" w:line="240" w:lineRule="exact"/>
    </w:pPr>
    <w:rPr>
      <w:rFonts w:ascii="Verdana" w:hAnsi="Verdana"/>
      <w:lang w:val="en-US" w:eastAsia="en-US"/>
    </w:rPr>
  </w:style>
  <w:style w:type="paragraph" w:styleId="DocumentMap">
    <w:name w:val="Document Map"/>
    <w:basedOn w:val="Normal"/>
    <w:semiHidden/>
    <w:rsid w:val="00984D7B"/>
    <w:pPr>
      <w:shd w:val="clear" w:color="auto" w:fill="000080"/>
    </w:pPr>
    <w:rPr>
      <w:rFonts w:cs="Tahoma"/>
    </w:rPr>
  </w:style>
  <w:style w:type="paragraph" w:styleId="TOC7">
    <w:name w:val="toc 7"/>
    <w:basedOn w:val="Normal"/>
    <w:next w:val="Normal"/>
    <w:autoRedefine/>
    <w:semiHidden/>
    <w:rsid w:val="00D602A0"/>
    <w:pPr>
      <w:ind w:left="1440"/>
    </w:pPr>
    <w:rPr>
      <w:rFonts w:ascii="Times New Roman" w:hAnsi="Times New Roman"/>
      <w:sz w:val="24"/>
      <w:szCs w:val="24"/>
    </w:rPr>
  </w:style>
  <w:style w:type="paragraph" w:customStyle="1" w:styleId="CharChar1CharCharCharCharCharChar">
    <w:name w:val=" Char Char1 Char Char Char Char Char Char"/>
    <w:basedOn w:val="Normal"/>
    <w:rsid w:val="005F7758"/>
    <w:pPr>
      <w:spacing w:after="160" w:line="240" w:lineRule="exact"/>
    </w:pPr>
    <w:rPr>
      <w:rFonts w:ascii="Verdana" w:hAnsi="Verdana"/>
      <w:lang w:val="en-US" w:eastAsia="en-US"/>
    </w:rPr>
  </w:style>
  <w:style w:type="paragraph" w:customStyle="1" w:styleId="BaseStyleBulletted">
    <w:name w:val="BaseStyle_Bulletted"/>
    <w:basedOn w:val="Normal"/>
    <w:rsid w:val="004566D7"/>
    <w:pPr>
      <w:numPr>
        <w:numId w:val="3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8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3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6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0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0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8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7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23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cz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wmf"/><Relationship Id="rId1" Type="http://schemas.openxmlformats.org/officeDocument/2006/relationships/image" Target="media/image4.pcz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A9487803.dotm</Template>
  <TotalTime>1</TotalTime>
  <Pages>7</Pages>
  <Words>1076</Words>
  <Characters>6216</Characters>
  <Application>Microsoft Office Word</Application>
  <DocSecurity>0</DocSecurity>
  <Lines>373</Lines>
  <Paragraphs>200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PID</vt:lpstr>
    </vt:vector>
  </TitlesOfParts>
  <Company> Geoscience Australia</Company>
  <LinksUpToDate>false</LinksUpToDate>
  <CharactersWithSpaces>7126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PID</dc:title>
  <dc:subject/>
  <dc:creator>u66265</dc:creator>
  <cp:keywords/>
  <dc:description/>
  <cp:lastModifiedBy>Geoscience Australia</cp:lastModifiedBy>
  <cp:revision>2</cp:revision>
  <cp:lastPrinted>2010-02-08T05:50:00Z</cp:lastPrinted>
  <dcterms:created xsi:type="dcterms:W3CDTF">2013-05-07T00:33:00Z</dcterms:created>
  <dcterms:modified xsi:type="dcterms:W3CDTF">2013-05-07T00:33:00Z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-1131467033</vt:i4>
  </property>
  <property fmtid="{D5CDD505-2E9C-101B-9397-08002B2CF9AE}" pid="3" name="_EmailSubject">
    <vt:lpwstr>NBAR work issues - internal visibility needs to be increased [SEC=UNCLASSIFIED]</vt:lpwstr>
  </property>
  <property fmtid="{D5CDD505-2E9C-101B-9397-08002B2CF9AE}" pid="4" name="_AuthorEmail">
    <vt:lpwstr>Daniel.Swift@ga.gov.au</vt:lpwstr>
  </property>
  <property fmtid="{D5CDD505-2E9C-101B-9397-08002B2CF9AE}" pid="5" name="_AuthorEmailDisplayName">
    <vt:lpwstr>Swift Daniel</vt:lpwstr>
  </property>
  <property fmtid="{D5CDD505-2E9C-101B-9397-08002B2CF9AE}" pid="6" name="_ReviewingToolsShownOnce">
    <vt:lpwstr/>
  </property>
</Properties>
</file>